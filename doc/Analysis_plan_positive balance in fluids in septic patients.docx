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 Analysis_plan_positive balance in fluids in septic patients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v583kmxmsqc">
            <w:r w:rsidDel="00000000" w:rsidR="00000000" w:rsidRPr="00000000">
              <w:rPr>
                <w:b w:val="1"/>
                <w:sz w:val="24"/>
                <w:szCs w:val="24"/>
                <w:rtl w:val="0"/>
              </w:rPr>
              <w:t xml:space="preserve">1        OBJECTIVE AND HYPOTHESES</w:t>
            </w:r>
          </w:hyperlink>
          <w:r w:rsidDel="00000000" w:rsidR="00000000" w:rsidRPr="00000000">
            <w:rPr>
              <w:b w:val="1"/>
              <w:sz w:val="24"/>
              <w:szCs w:val="24"/>
              <w:rtl w:val="0"/>
            </w:rPr>
            <w:tab/>
          </w:r>
          <w:r w:rsidDel="00000000" w:rsidR="00000000" w:rsidRPr="00000000">
            <w:fldChar w:fldCharType="begin"/>
            <w:instrText xml:space="preserve"> PAGEREF _v583kmxmsqc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4"/>
              <w:szCs w:val="24"/>
            </w:rPr>
          </w:pPr>
          <w:hyperlink w:anchor="_san5byiexc2w">
            <w:r w:rsidDel="00000000" w:rsidR="00000000" w:rsidRPr="00000000">
              <w:rPr>
                <w:b w:val="1"/>
                <w:sz w:val="24"/>
                <w:szCs w:val="24"/>
                <w:rtl w:val="0"/>
              </w:rPr>
              <w:t xml:space="preserve">2        NOTATION AND ABBREVATIONS</w:t>
            </w:r>
          </w:hyperlink>
          <w:r w:rsidDel="00000000" w:rsidR="00000000" w:rsidRPr="00000000">
            <w:rPr>
              <w:b w:val="1"/>
              <w:sz w:val="24"/>
              <w:szCs w:val="24"/>
              <w:rtl w:val="0"/>
            </w:rPr>
            <w:tab/>
          </w:r>
          <w:r w:rsidDel="00000000" w:rsidR="00000000" w:rsidRPr="00000000">
            <w:fldChar w:fldCharType="begin"/>
            <w:instrText xml:space="preserve"> PAGEREF _san5byiexc2w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4"/>
              <w:szCs w:val="24"/>
            </w:rPr>
          </w:pPr>
          <w:hyperlink w:anchor="_7vhmmwri6ho6">
            <w:r w:rsidDel="00000000" w:rsidR="00000000" w:rsidRPr="00000000">
              <w:rPr>
                <w:b w:val="1"/>
                <w:sz w:val="24"/>
                <w:szCs w:val="24"/>
                <w:rtl w:val="0"/>
              </w:rPr>
              <w:t xml:space="preserve">3        STUDY POPULATION</w:t>
            </w:r>
          </w:hyperlink>
          <w:r w:rsidDel="00000000" w:rsidR="00000000" w:rsidRPr="00000000">
            <w:rPr>
              <w:b w:val="1"/>
              <w:sz w:val="24"/>
              <w:szCs w:val="24"/>
              <w:rtl w:val="0"/>
            </w:rPr>
            <w:tab/>
          </w:r>
          <w:r w:rsidDel="00000000" w:rsidR="00000000" w:rsidRPr="00000000">
            <w:fldChar w:fldCharType="begin"/>
            <w:instrText xml:space="preserve"> PAGEREF _7vhmmwri6ho6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si4iij9m5fde">
            <w:r w:rsidDel="00000000" w:rsidR="00000000" w:rsidRPr="00000000">
              <w:rPr>
                <w:sz w:val="24"/>
                <w:szCs w:val="24"/>
                <w:rtl w:val="0"/>
              </w:rPr>
              <w:t xml:space="preserve">3.1       INCLUSION CRITERIA</w:t>
            </w:r>
          </w:hyperlink>
          <w:r w:rsidDel="00000000" w:rsidR="00000000" w:rsidRPr="00000000">
            <w:rPr>
              <w:sz w:val="24"/>
              <w:szCs w:val="24"/>
              <w:rtl w:val="0"/>
            </w:rPr>
            <w:tab/>
          </w:r>
          <w:r w:rsidDel="00000000" w:rsidR="00000000" w:rsidRPr="00000000">
            <w:fldChar w:fldCharType="begin"/>
            <w:instrText xml:space="preserve"> PAGEREF _si4iij9m5fde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wvqdmd2edg0v">
            <w:r w:rsidDel="00000000" w:rsidR="00000000" w:rsidRPr="00000000">
              <w:rPr>
                <w:sz w:val="24"/>
                <w:szCs w:val="24"/>
                <w:rtl w:val="0"/>
              </w:rPr>
              <w:t xml:space="preserve">3.2       EXCLUSION CRITERIA</w:t>
            </w:r>
          </w:hyperlink>
          <w:r w:rsidDel="00000000" w:rsidR="00000000" w:rsidRPr="00000000">
            <w:rPr>
              <w:sz w:val="24"/>
              <w:szCs w:val="24"/>
              <w:rtl w:val="0"/>
            </w:rPr>
            <w:tab/>
          </w:r>
          <w:r w:rsidDel="00000000" w:rsidR="00000000" w:rsidRPr="00000000">
            <w:fldChar w:fldCharType="begin"/>
            <w:instrText xml:space="preserve"> PAGEREF _wvqdmd2edg0v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4"/>
              <w:szCs w:val="24"/>
            </w:rPr>
          </w:pPr>
          <w:hyperlink w:anchor="_ncjg12c7uaxv">
            <w:r w:rsidDel="00000000" w:rsidR="00000000" w:rsidRPr="00000000">
              <w:rPr>
                <w:b w:val="1"/>
                <w:sz w:val="24"/>
                <w:szCs w:val="24"/>
                <w:rtl w:val="0"/>
              </w:rPr>
              <w:t xml:space="preserve">4        MEASUREMENTS AND VARIABLES</w:t>
            </w:r>
          </w:hyperlink>
          <w:r w:rsidDel="00000000" w:rsidR="00000000" w:rsidRPr="00000000">
            <w:rPr>
              <w:b w:val="1"/>
              <w:sz w:val="24"/>
              <w:szCs w:val="24"/>
              <w:rtl w:val="0"/>
            </w:rPr>
            <w:tab/>
          </w:r>
          <w:r w:rsidDel="00000000" w:rsidR="00000000" w:rsidRPr="00000000">
            <w:fldChar w:fldCharType="begin"/>
            <w:instrText xml:space="preserve"> PAGEREF _ncjg12c7uaxv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86jd8q2h9qpd">
            <w:r w:rsidDel="00000000" w:rsidR="00000000" w:rsidRPr="00000000">
              <w:rPr>
                <w:sz w:val="24"/>
                <w:szCs w:val="24"/>
                <w:rtl w:val="0"/>
              </w:rPr>
              <w:t xml:space="preserve">4.1       Outcome - efficacy variables</w:t>
            </w:r>
          </w:hyperlink>
          <w:r w:rsidDel="00000000" w:rsidR="00000000" w:rsidRPr="00000000">
            <w:rPr>
              <w:sz w:val="24"/>
              <w:szCs w:val="24"/>
              <w:rtl w:val="0"/>
            </w:rPr>
            <w:tab/>
          </w:r>
          <w:r w:rsidDel="00000000" w:rsidR="00000000" w:rsidRPr="00000000">
            <w:fldChar w:fldCharType="begin"/>
            <w:instrText xml:space="preserve"> PAGEREF _86jd8q2h9qpd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wy25ou9fhdpc">
            <w:r w:rsidDel="00000000" w:rsidR="00000000" w:rsidRPr="00000000">
              <w:rPr>
                <w:sz w:val="24"/>
                <w:szCs w:val="24"/>
                <w:rtl w:val="0"/>
              </w:rPr>
              <w:t xml:space="preserve">4.2       Exposure covariates (or predictor variables)</w:t>
            </w:r>
          </w:hyperlink>
          <w:r w:rsidDel="00000000" w:rsidR="00000000" w:rsidRPr="00000000">
            <w:rPr>
              <w:sz w:val="24"/>
              <w:szCs w:val="24"/>
              <w:rtl w:val="0"/>
            </w:rPr>
            <w:tab/>
          </w:r>
          <w:r w:rsidDel="00000000" w:rsidR="00000000" w:rsidRPr="00000000">
            <w:fldChar w:fldCharType="begin"/>
            <w:instrText xml:space="preserve"> PAGEREF _wy25ou9fhdpc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qaqfel76ldmv">
            <w:r w:rsidDel="00000000" w:rsidR="00000000" w:rsidRPr="00000000">
              <w:rPr>
                <w:sz w:val="24"/>
                <w:szCs w:val="24"/>
                <w:rtl w:val="0"/>
              </w:rPr>
              <w:t xml:space="preserve">4.3       Mandatory covariates, known confounders</w:t>
            </w:r>
          </w:hyperlink>
          <w:r w:rsidDel="00000000" w:rsidR="00000000" w:rsidRPr="00000000">
            <w:rPr>
              <w:sz w:val="24"/>
              <w:szCs w:val="24"/>
              <w:rtl w:val="0"/>
            </w:rPr>
            <w:tab/>
          </w:r>
          <w:r w:rsidDel="00000000" w:rsidR="00000000" w:rsidRPr="00000000">
            <w:fldChar w:fldCharType="begin"/>
            <w:instrText xml:space="preserve"> PAGEREF _qaqfel76ldmv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znhq954xcoj">
            <w:r w:rsidDel="00000000" w:rsidR="00000000" w:rsidRPr="00000000">
              <w:rPr>
                <w:sz w:val="24"/>
                <w:szCs w:val="24"/>
                <w:rtl w:val="0"/>
              </w:rPr>
              <w:t xml:space="preserve">4.4       Additional covariates, potential confounders</w:t>
            </w:r>
          </w:hyperlink>
          <w:r w:rsidDel="00000000" w:rsidR="00000000" w:rsidRPr="00000000">
            <w:rPr>
              <w:sz w:val="24"/>
              <w:szCs w:val="24"/>
              <w:rtl w:val="0"/>
            </w:rPr>
            <w:tab/>
          </w:r>
          <w:r w:rsidDel="00000000" w:rsidR="00000000" w:rsidRPr="00000000">
            <w:fldChar w:fldCharType="begin"/>
            <w:instrText xml:space="preserve"> PAGEREF _znhq954xcoj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mkebfmpjwb6a">
            <w:r w:rsidDel="00000000" w:rsidR="00000000" w:rsidRPr="00000000">
              <w:rPr>
                <w:sz w:val="24"/>
                <w:szCs w:val="24"/>
                <w:rtl w:val="0"/>
              </w:rPr>
              <w:t xml:space="preserve">4.5       Effect Modification</w:t>
            </w:r>
          </w:hyperlink>
          <w:r w:rsidDel="00000000" w:rsidR="00000000" w:rsidRPr="00000000">
            <w:rPr>
              <w:sz w:val="24"/>
              <w:szCs w:val="24"/>
              <w:rtl w:val="0"/>
            </w:rPr>
            <w:tab/>
          </w:r>
          <w:r w:rsidDel="00000000" w:rsidR="00000000" w:rsidRPr="00000000">
            <w:fldChar w:fldCharType="begin"/>
            <w:instrText xml:space="preserve"> PAGEREF _mkebfmpjwb6a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4"/>
              <w:szCs w:val="24"/>
            </w:rPr>
          </w:pPr>
          <w:hyperlink w:anchor="_8z3vm53cbsa3">
            <w:r w:rsidDel="00000000" w:rsidR="00000000" w:rsidRPr="00000000">
              <w:rPr>
                <w:b w:val="1"/>
                <w:sz w:val="24"/>
                <w:szCs w:val="24"/>
                <w:rtl w:val="0"/>
              </w:rPr>
              <w:t xml:space="preserve">5        DATA MANAGEMENT</w:t>
            </w:r>
          </w:hyperlink>
          <w:r w:rsidDel="00000000" w:rsidR="00000000" w:rsidRPr="00000000">
            <w:rPr>
              <w:b w:val="1"/>
              <w:sz w:val="24"/>
              <w:szCs w:val="24"/>
              <w:rtl w:val="0"/>
            </w:rPr>
            <w:tab/>
          </w:r>
          <w:r w:rsidDel="00000000" w:rsidR="00000000" w:rsidRPr="00000000">
            <w:fldChar w:fldCharType="begin"/>
            <w:instrText xml:space="preserve"> PAGEREF _8z3vm53cbsa3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4"/>
              <w:szCs w:val="24"/>
            </w:rPr>
          </w:pPr>
          <w:hyperlink w:anchor="_itmr45gdqqrk">
            <w:r w:rsidDel="00000000" w:rsidR="00000000" w:rsidRPr="00000000">
              <w:rPr>
                <w:b w:val="1"/>
                <w:sz w:val="24"/>
                <w:szCs w:val="24"/>
                <w:rtl w:val="0"/>
              </w:rPr>
              <w:t xml:space="preserve">6        STATISTICAL ANALYSES</w:t>
            </w:r>
          </w:hyperlink>
          <w:r w:rsidDel="00000000" w:rsidR="00000000" w:rsidRPr="00000000">
            <w:rPr>
              <w:b w:val="1"/>
              <w:sz w:val="24"/>
              <w:szCs w:val="24"/>
              <w:rtl w:val="0"/>
            </w:rPr>
            <w:tab/>
          </w:r>
          <w:r w:rsidDel="00000000" w:rsidR="00000000" w:rsidRPr="00000000">
            <w:fldChar w:fldCharType="begin"/>
            <w:instrText xml:space="preserve"> PAGEREF _itmr45gdqqrk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4"/>
              <w:szCs w:val="24"/>
            </w:rPr>
          </w:pPr>
          <w:hyperlink w:anchor="_ohct656g18jn">
            <w:r w:rsidDel="00000000" w:rsidR="00000000" w:rsidRPr="00000000">
              <w:rPr>
                <w:b w:val="1"/>
                <w:sz w:val="24"/>
                <w:szCs w:val="24"/>
                <w:rtl w:val="0"/>
              </w:rPr>
              <w:t xml:space="preserve">7        STAFF LIST</w:t>
            </w:r>
          </w:hyperlink>
          <w:r w:rsidDel="00000000" w:rsidR="00000000" w:rsidRPr="00000000">
            <w:rPr>
              <w:b w:val="1"/>
              <w:sz w:val="24"/>
              <w:szCs w:val="24"/>
              <w:rtl w:val="0"/>
            </w:rPr>
            <w:tab/>
          </w:r>
          <w:r w:rsidDel="00000000" w:rsidR="00000000" w:rsidRPr="00000000">
            <w:fldChar w:fldCharType="begin"/>
            <w:instrText xml:space="preserve"> PAGEREF _ohct656g18jn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4"/>
              <w:szCs w:val="24"/>
            </w:rPr>
          </w:pPr>
          <w:hyperlink w:anchor="_1xnnnrprwz56">
            <w:r w:rsidDel="00000000" w:rsidR="00000000" w:rsidRPr="00000000">
              <w:rPr>
                <w:b w:val="1"/>
                <w:sz w:val="24"/>
                <w:szCs w:val="24"/>
                <w:rtl w:val="0"/>
              </w:rPr>
              <w:t xml:space="preserve">8        APPENDIX 1 – Meeting Minutes</w:t>
            </w:r>
          </w:hyperlink>
          <w:r w:rsidDel="00000000" w:rsidR="00000000" w:rsidRPr="00000000">
            <w:rPr>
              <w:b w:val="1"/>
              <w:sz w:val="24"/>
              <w:szCs w:val="24"/>
              <w:rtl w:val="0"/>
            </w:rPr>
            <w:tab/>
          </w:r>
          <w:r w:rsidDel="00000000" w:rsidR="00000000" w:rsidRPr="00000000">
            <w:fldChar w:fldCharType="begin"/>
            <w:instrText xml:space="preserve"> PAGEREF _1xnnnrprwz56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sz w:val="24"/>
              <w:szCs w:val="24"/>
            </w:rPr>
          </w:pPr>
          <w:hyperlink w:anchor="_2n4xue4wlckw">
            <w:r w:rsidDel="00000000" w:rsidR="00000000" w:rsidRPr="00000000">
              <w:rPr>
                <w:b w:val="1"/>
                <w:sz w:val="24"/>
                <w:szCs w:val="24"/>
                <w:rtl w:val="0"/>
              </w:rPr>
              <w:t xml:space="preserve">9        APPENDIX 2 – Results</w:t>
            </w:r>
          </w:hyperlink>
          <w:r w:rsidDel="00000000" w:rsidR="00000000" w:rsidRPr="00000000">
            <w:rPr>
              <w:b w:val="1"/>
              <w:sz w:val="24"/>
              <w:szCs w:val="24"/>
              <w:rtl w:val="0"/>
            </w:rPr>
            <w:tab/>
          </w:r>
          <w:r w:rsidDel="00000000" w:rsidR="00000000" w:rsidRPr="00000000">
            <w:fldChar w:fldCharType="begin"/>
            <w:instrText xml:space="preserve"> PAGEREF _2n4xue4wlckw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v583kmxmsqc" w:id="0"/>
      <w:bookmarkEnd w:id="0"/>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OBJECTIVE AND HYPOTHESES</w:t>
      </w:r>
    </w:p>
    <w:p w:rsidR="00000000" w:rsidDel="00000000" w:rsidP="00000000" w:rsidRDefault="00000000" w:rsidRPr="00000000">
      <w:pPr>
        <w:spacing w:before="60" w:lineRule="auto"/>
        <w:contextualSpacing w:val="0"/>
        <w:rPr>
          <w:sz w:val="24"/>
          <w:szCs w:val="24"/>
        </w:rPr>
      </w:pPr>
      <w:r w:rsidDel="00000000" w:rsidR="00000000" w:rsidRPr="00000000">
        <w:rPr>
          <w:rtl w:val="0"/>
        </w:rPr>
      </w:r>
    </w:p>
    <w:p w:rsidR="00000000" w:rsidDel="00000000" w:rsidP="00000000" w:rsidRDefault="00000000" w:rsidRPr="00000000">
      <w:pPr>
        <w:spacing w:before="60" w:lineRule="auto"/>
        <w:contextualSpacing w:val="0"/>
        <w:rPr>
          <w:ins w:author="Ying Chen" w:id="0" w:date="2017-08-01T15:23:27Z"/>
          <w:sz w:val="24"/>
          <w:szCs w:val="24"/>
        </w:rPr>
      </w:pPr>
      <w:commentRangeStart w:id="0"/>
      <w:commentRangeStart w:id="1"/>
      <w:r w:rsidDel="00000000" w:rsidR="00000000" w:rsidRPr="00000000">
        <w:rPr>
          <w:sz w:val="24"/>
          <w:szCs w:val="24"/>
          <w:rtl w:val="0"/>
        </w:rPr>
        <w:t xml:space="preserve">To </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assess the association of fluid type and  balance </w:t>
      </w:r>
      <w:commentRangeStart w:id="2"/>
      <w:commentRangeStart w:id="3"/>
      <w:r w:rsidDel="00000000" w:rsidR="00000000" w:rsidRPr="00000000">
        <w:rPr>
          <w:sz w:val="24"/>
          <w:szCs w:val="24"/>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 with  ICU and hospital mortality among patients admitted to the Intensive Care Unit with </w:t>
      </w:r>
      <w:commentRangeStart w:id="4"/>
      <w:commentRangeStart w:id="5"/>
      <w:r w:rsidDel="00000000" w:rsidR="00000000" w:rsidRPr="00000000">
        <w:rPr>
          <w:sz w:val="24"/>
          <w:szCs w:val="24"/>
          <w:rtl w:val="0"/>
        </w:rPr>
        <w:t xml:space="preserve">sepsis</w:t>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 and septic shock</w:t>
      </w:r>
      <w:ins w:author="Ying Chen" w:id="0" w:date="2017-08-01T15:23:27Z">
        <w:r w:rsidDel="00000000" w:rsidR="00000000" w:rsidRPr="00000000">
          <w:rPr>
            <w:sz w:val="24"/>
            <w:szCs w:val="24"/>
            <w:rtl w:val="0"/>
          </w:rPr>
          <w:t xml:space="preserve">, </w:t>
        </w:r>
      </w:ins>
    </w:p>
    <w:p w:rsidR="00000000" w:rsidDel="00000000" w:rsidP="00000000" w:rsidRDefault="00000000" w:rsidRPr="00000000">
      <w:pPr>
        <w:spacing w:before="60" w:lineRule="auto"/>
        <w:contextualSpacing w:val="0"/>
        <w:rPr>
          <w:sz w:val="24"/>
          <w:szCs w:val="24"/>
        </w:rPr>
      </w:pPr>
      <w:r w:rsidDel="00000000" w:rsidR="00000000" w:rsidRPr="00000000">
        <w:rPr>
          <w:rtl w:val="0"/>
        </w:rPr>
      </w:r>
    </w:p>
    <w:p w:rsidR="00000000" w:rsidDel="00000000" w:rsidP="00000000" w:rsidRDefault="00000000" w:rsidRPr="00000000">
      <w:pPr>
        <w:spacing w:before="60" w:lineRule="auto"/>
        <w:contextualSpacing w:val="0"/>
        <w:rPr>
          <w:sz w:val="24"/>
          <w:szCs w:val="24"/>
          <w:highlight w:val="white"/>
        </w:rPr>
      </w:pPr>
      <w:r w:rsidDel="00000000" w:rsidR="00000000" w:rsidRPr="00000000">
        <w:rPr>
          <w:sz w:val="24"/>
          <w:szCs w:val="24"/>
          <w:highlight w:val="white"/>
          <w:rtl w:val="0"/>
        </w:rPr>
        <w:t xml:space="preserve">We hypothesize that </w:t>
      </w:r>
    </w:p>
    <w:p w:rsidR="00000000" w:rsidDel="00000000" w:rsidP="00000000" w:rsidRDefault="00000000" w:rsidRPr="00000000">
      <w:pPr>
        <w:numPr>
          <w:ilvl w:val="0"/>
          <w:numId w:val="1"/>
        </w:numPr>
        <w:spacing w:before="60" w:lineRule="auto"/>
        <w:ind w:left="720" w:hanging="360"/>
        <w:contextualSpacing w:val="1"/>
        <w:rPr>
          <w:sz w:val="24"/>
          <w:szCs w:val="24"/>
          <w:highlight w:val="white"/>
          <w:u w:val="none"/>
        </w:rPr>
      </w:pPr>
      <w:r w:rsidDel="00000000" w:rsidR="00000000" w:rsidRPr="00000000">
        <w:rPr>
          <w:sz w:val="24"/>
          <w:szCs w:val="24"/>
          <w:highlight w:val="white"/>
          <w:rtl w:val="0"/>
        </w:rPr>
        <w:t xml:space="preserve">A more positive fluid balance is associated with increased hospital outcomes (or ICU outcomes, but hospital outcomes are major outcomes) in patients with sepsis and septic shock</w:t>
      </w:r>
      <w:r w:rsidDel="00000000" w:rsidR="00000000" w:rsidRPr="00000000">
        <w:rPr>
          <w:sz w:val="24"/>
          <w:szCs w:val="24"/>
          <w:highlight w:val="white"/>
          <w:vertAlign w:val="superscript"/>
        </w:rPr>
        <w:footnoteReference w:customMarkFollows="0" w:id="0"/>
      </w:r>
      <w:r w:rsidDel="00000000" w:rsidR="00000000" w:rsidRPr="00000000">
        <w:rPr>
          <w:sz w:val="24"/>
          <w:szCs w:val="24"/>
          <w:highlight w:val="white"/>
          <w:rtl w:val="0"/>
        </w:rPr>
        <w:t xml:space="preserve"> </w:t>
      </w:r>
      <w:r w:rsidDel="00000000" w:rsidR="00000000" w:rsidRPr="00000000">
        <w:rPr>
          <w:sz w:val="24"/>
          <w:szCs w:val="24"/>
          <w:highlight w:val="white"/>
          <w:vertAlign w:val="superscript"/>
        </w:rPr>
        <w:footnoteReference w:customMarkFollows="0" w:id="1"/>
      </w:r>
      <w:r w:rsidDel="00000000" w:rsidR="00000000" w:rsidRPr="00000000">
        <w:rPr>
          <w:sz w:val="24"/>
          <w:szCs w:val="24"/>
          <w:highlight w:val="white"/>
          <w:rtl w:val="0"/>
        </w:rPr>
        <w:t xml:space="preserve"> </w:t>
      </w:r>
      <w:r w:rsidDel="00000000" w:rsidR="00000000" w:rsidRPr="00000000">
        <w:rPr>
          <w:sz w:val="24"/>
          <w:szCs w:val="24"/>
          <w:highlight w:val="white"/>
          <w:vertAlign w:val="superscript"/>
        </w:rPr>
        <w:footnoteReference w:customMarkFollows="0" w:id="2"/>
      </w:r>
      <w:r w:rsidDel="00000000" w:rsidR="00000000" w:rsidRPr="00000000">
        <w:rPr>
          <w:sz w:val="24"/>
          <w:szCs w:val="24"/>
          <w:highlight w:val="white"/>
          <w:rtl w:val="0"/>
        </w:rPr>
        <w:t xml:space="preserve"> </w:t>
      </w:r>
      <w:r w:rsidDel="00000000" w:rsidR="00000000" w:rsidRPr="00000000">
        <w:rPr>
          <w:sz w:val="24"/>
          <w:szCs w:val="24"/>
          <w:highlight w:val="white"/>
          <w:vertAlign w:val="superscript"/>
        </w:rPr>
        <w:footnoteReference w:customMarkFollows="0" w:id="3"/>
      </w:r>
      <w:r w:rsidDel="00000000" w:rsidR="00000000" w:rsidRPr="00000000">
        <w:rPr>
          <w:rtl w:val="0"/>
        </w:rPr>
      </w:r>
    </w:p>
    <w:p w:rsidR="00000000" w:rsidDel="00000000" w:rsidP="00000000" w:rsidRDefault="00000000" w:rsidRPr="00000000">
      <w:pPr>
        <w:numPr>
          <w:ilvl w:val="1"/>
          <w:numId w:val="1"/>
        </w:numPr>
        <w:spacing w:before="60" w:lineRule="auto"/>
        <w:ind w:left="1440" w:hanging="360"/>
        <w:contextualSpacing w:val="1"/>
        <w:rPr>
          <w:sz w:val="24"/>
          <w:szCs w:val="24"/>
          <w:highlight w:val="white"/>
          <w:u w:val="none"/>
        </w:rPr>
      </w:pPr>
      <w:r w:rsidDel="00000000" w:rsidR="00000000" w:rsidRPr="00000000">
        <w:rPr>
          <w:sz w:val="24"/>
          <w:szCs w:val="24"/>
          <w:highlight w:val="white"/>
          <w:rtl w:val="0"/>
        </w:rPr>
        <w:t xml:space="preserve">Mortality</w:t>
      </w:r>
    </w:p>
    <w:p w:rsidR="00000000" w:rsidDel="00000000" w:rsidP="00000000" w:rsidRDefault="00000000" w:rsidRPr="00000000">
      <w:pPr>
        <w:numPr>
          <w:ilvl w:val="1"/>
          <w:numId w:val="1"/>
        </w:numPr>
        <w:spacing w:before="60" w:lineRule="auto"/>
        <w:ind w:left="1440" w:hanging="360"/>
        <w:contextualSpacing w:val="1"/>
        <w:rPr>
          <w:sz w:val="24"/>
          <w:szCs w:val="24"/>
          <w:highlight w:val="white"/>
          <w:u w:val="none"/>
        </w:rPr>
      </w:pPr>
      <w:r w:rsidDel="00000000" w:rsidR="00000000" w:rsidRPr="00000000">
        <w:rPr>
          <w:sz w:val="24"/>
          <w:szCs w:val="24"/>
          <w:highlight w:val="white"/>
          <w:rtl w:val="0"/>
        </w:rPr>
        <w:t xml:space="preserve">Length of ICU stay</w:t>
      </w:r>
    </w:p>
    <w:p w:rsidR="00000000" w:rsidDel="00000000" w:rsidP="00000000" w:rsidRDefault="00000000" w:rsidRPr="00000000">
      <w:pPr>
        <w:numPr>
          <w:ilvl w:val="1"/>
          <w:numId w:val="1"/>
        </w:numPr>
        <w:spacing w:before="60" w:lineRule="auto"/>
        <w:ind w:left="1440" w:hanging="360"/>
        <w:contextualSpacing w:val="1"/>
        <w:rPr>
          <w:sz w:val="24"/>
          <w:szCs w:val="24"/>
          <w:highlight w:val="white"/>
          <w:u w:val="none"/>
        </w:rPr>
      </w:pPr>
      <w:r w:rsidDel="00000000" w:rsidR="00000000" w:rsidRPr="00000000">
        <w:rPr>
          <w:sz w:val="24"/>
          <w:szCs w:val="24"/>
          <w:highlight w:val="white"/>
          <w:rtl w:val="0"/>
        </w:rPr>
        <w:t xml:space="preserve">Ventilator days</w:t>
      </w:r>
    </w:p>
    <w:p w:rsidR="00000000" w:rsidDel="00000000" w:rsidP="00000000" w:rsidRDefault="00000000" w:rsidRPr="00000000">
      <w:pPr>
        <w:numPr>
          <w:ilvl w:val="0"/>
          <w:numId w:val="1"/>
        </w:numPr>
        <w:spacing w:before="60" w:lineRule="auto"/>
        <w:ind w:left="720" w:hanging="360"/>
        <w:contextualSpacing w:val="1"/>
        <w:rPr>
          <w:sz w:val="24"/>
          <w:szCs w:val="24"/>
          <w:highlight w:val="white"/>
          <w:u w:val="none"/>
        </w:rPr>
      </w:pPr>
      <w:r w:rsidDel="00000000" w:rsidR="00000000" w:rsidRPr="00000000">
        <w:rPr>
          <w:sz w:val="24"/>
          <w:szCs w:val="24"/>
          <w:highlight w:val="white"/>
          <w:rtl w:val="0"/>
        </w:rPr>
        <w:t xml:space="preserve">The relationship between + fluid balance and hospital outcomes </w:t>
      </w:r>
    </w:p>
    <w:p w:rsidR="00000000" w:rsidDel="00000000" w:rsidP="00000000" w:rsidRDefault="00000000" w:rsidRPr="00000000">
      <w:pPr>
        <w:numPr>
          <w:ilvl w:val="1"/>
          <w:numId w:val="1"/>
        </w:numPr>
        <w:spacing w:before="60" w:lineRule="auto"/>
        <w:ind w:left="1440" w:hanging="360"/>
        <w:contextualSpacing w:val="1"/>
        <w:rPr>
          <w:sz w:val="24"/>
          <w:szCs w:val="24"/>
        </w:rPr>
      </w:pPr>
      <w:r w:rsidDel="00000000" w:rsidR="00000000" w:rsidRPr="00000000">
        <w:rPr>
          <w:sz w:val="24"/>
          <w:szCs w:val="24"/>
          <w:rtl w:val="0"/>
        </w:rPr>
        <w:t xml:space="preserve">Can be non-linear, potential optimal cut-off points can be found</w:t>
      </w:r>
    </w:p>
    <w:p w:rsidR="00000000" w:rsidDel="00000000" w:rsidP="00000000" w:rsidRDefault="00000000" w:rsidRPr="00000000">
      <w:pPr>
        <w:numPr>
          <w:ilvl w:val="1"/>
          <w:numId w:val="1"/>
        </w:numPr>
        <w:spacing w:before="60" w:lineRule="auto"/>
        <w:ind w:left="1440" w:hanging="360"/>
        <w:contextualSpacing w:val="1"/>
        <w:rPr>
          <w:sz w:val="24"/>
          <w:szCs w:val="24"/>
        </w:rPr>
      </w:pPr>
      <w:r w:rsidDel="00000000" w:rsidR="00000000" w:rsidRPr="00000000">
        <w:rPr>
          <w:sz w:val="24"/>
          <w:szCs w:val="24"/>
          <w:rtl w:val="0"/>
        </w:rPr>
        <w:t xml:space="preserve">the relationship can differ for some subgroups:</w:t>
      </w:r>
    </w:p>
    <w:p w:rsidR="00000000" w:rsidDel="00000000" w:rsidP="00000000" w:rsidRDefault="00000000" w:rsidRPr="00000000">
      <w:pPr>
        <w:numPr>
          <w:ilvl w:val="0"/>
          <w:numId w:val="3"/>
        </w:numPr>
        <w:spacing w:before="60" w:lineRule="auto"/>
        <w:ind w:left="2160" w:hanging="360"/>
        <w:contextualSpacing w:val="1"/>
        <w:rPr>
          <w:sz w:val="24"/>
          <w:szCs w:val="24"/>
        </w:rPr>
      </w:pPr>
      <w:r w:rsidDel="00000000" w:rsidR="00000000" w:rsidRPr="00000000">
        <w:rPr>
          <w:sz w:val="24"/>
          <w:szCs w:val="24"/>
          <w:rtl w:val="0"/>
        </w:rPr>
        <w:t xml:space="preserve">Pulmonary VS non-pulmonary sepsis </w:t>
      </w:r>
    </w:p>
    <w:p w:rsidR="00000000" w:rsidDel="00000000" w:rsidP="00000000" w:rsidRDefault="00000000" w:rsidRPr="00000000">
      <w:pPr>
        <w:numPr>
          <w:ilvl w:val="0"/>
          <w:numId w:val="3"/>
        </w:numPr>
        <w:spacing w:before="60" w:lineRule="auto"/>
        <w:ind w:left="2160" w:hanging="360"/>
        <w:contextualSpacing w:val="1"/>
        <w:rPr>
          <w:sz w:val="24"/>
          <w:szCs w:val="24"/>
        </w:rPr>
      </w:pPr>
      <w:r w:rsidDel="00000000" w:rsidR="00000000" w:rsidRPr="00000000">
        <w:rPr>
          <w:sz w:val="24"/>
          <w:szCs w:val="24"/>
          <w:rtl w:val="0"/>
        </w:rPr>
        <w:t xml:space="preserve">Level of inflammation (white blood cells, neutrophil counts): less inflamed VS more inflamed</w:t>
      </w:r>
    </w:p>
    <w:p w:rsidR="00000000" w:rsidDel="00000000" w:rsidP="00000000" w:rsidRDefault="00000000" w:rsidRPr="00000000">
      <w:pPr>
        <w:numPr>
          <w:ilvl w:val="0"/>
          <w:numId w:val="3"/>
        </w:numPr>
        <w:spacing w:before="60" w:lineRule="auto"/>
        <w:ind w:left="2160" w:hanging="360"/>
        <w:contextualSpacing w:val="1"/>
        <w:rPr>
          <w:sz w:val="24"/>
          <w:szCs w:val="24"/>
        </w:rPr>
      </w:pPr>
      <w:r w:rsidDel="00000000" w:rsidR="00000000" w:rsidRPr="00000000">
        <w:rPr>
          <w:sz w:val="24"/>
          <w:szCs w:val="24"/>
          <w:rtl w:val="0"/>
        </w:rPr>
        <w:t xml:space="preserve">IHD</w:t>
      </w:r>
    </w:p>
    <w:p w:rsidR="00000000" w:rsidDel="00000000" w:rsidP="00000000" w:rsidRDefault="00000000" w:rsidRPr="00000000">
      <w:pPr>
        <w:numPr>
          <w:ilvl w:val="0"/>
          <w:numId w:val="3"/>
        </w:numPr>
        <w:spacing w:before="60" w:lineRule="auto"/>
        <w:ind w:left="2160" w:hanging="360"/>
        <w:contextualSpacing w:val="1"/>
        <w:rPr>
          <w:sz w:val="24"/>
          <w:szCs w:val="24"/>
        </w:rPr>
      </w:pPr>
      <w:r w:rsidDel="00000000" w:rsidR="00000000" w:rsidRPr="00000000">
        <w:rPr>
          <w:sz w:val="24"/>
          <w:szCs w:val="24"/>
          <w:rtl w:val="0"/>
        </w:rPr>
        <w:t xml:space="preserve">CKD</w:t>
      </w:r>
    </w:p>
    <w:p w:rsidR="00000000" w:rsidDel="00000000" w:rsidP="00000000" w:rsidRDefault="00000000" w:rsidRPr="00000000">
      <w:pPr>
        <w:spacing w:before="60" w:lineRule="auto"/>
        <w:contextualSpacing w:val="0"/>
        <w:rPr>
          <w:sz w:val="24"/>
          <w:szCs w:val="24"/>
          <w:highlight w:val="white"/>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bqt4s6jbsl11" w:id="1"/>
      <w:bookmarkEnd w:id="1"/>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NOTATION AND ABBREVATIONS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ICU = Intensive Care Unit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BF = Balanced Fluids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UF = Unbalanced Fluids</w:t>
      </w: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7vhmmwri6ho6" w:id="2"/>
      <w:bookmarkEnd w:id="2"/>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STUDY POPULATION</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si4iij9m5fde" w:id="3"/>
      <w:bookmarkEnd w:id="3"/>
      <w:r w:rsidDel="00000000" w:rsidR="00000000" w:rsidRPr="00000000">
        <w:rPr>
          <w:b w:val="1"/>
          <w:sz w:val="24"/>
          <w:szCs w:val="24"/>
          <w:rtl w:val="0"/>
        </w:rPr>
        <w:t xml:space="preserve">3.1</w:t>
      </w:r>
      <w:r w:rsidDel="00000000" w:rsidR="00000000" w:rsidRPr="00000000">
        <w:rPr>
          <w:sz w:val="24"/>
          <w:szCs w:val="24"/>
          <w:rtl w:val="0"/>
        </w:rPr>
        <w:t xml:space="preserve">       </w:t>
      </w:r>
      <w:r w:rsidDel="00000000" w:rsidR="00000000" w:rsidRPr="00000000">
        <w:rPr>
          <w:b w:val="1"/>
          <w:sz w:val="24"/>
          <w:szCs w:val="24"/>
          <w:rtl w:val="0"/>
        </w:rPr>
        <w:t xml:space="preserve">INCLUSION CRITERIA</w:t>
      </w:r>
    </w:p>
    <w:p w:rsidR="00000000" w:rsidDel="00000000" w:rsidP="00000000" w:rsidRDefault="00000000" w:rsidRPr="00000000">
      <w:pPr>
        <w:spacing w:before="60" w:lineRule="auto"/>
        <w:contextualSpacing w:val="0"/>
        <w:rPr>
          <w:sz w:val="24"/>
          <w:szCs w:val="24"/>
        </w:rPr>
      </w:pPr>
      <w:r w:rsidDel="00000000" w:rsidR="00000000" w:rsidRPr="00000000">
        <w:rPr>
          <w:sz w:val="24"/>
          <w:szCs w:val="24"/>
          <w:rtl w:val="0"/>
        </w:rPr>
        <w:t xml:space="preserve">Adult patients (aged 16 years and above) with diagnosis of sepsis or septic shock with length of ICU admission &gt; </w:t>
      </w:r>
      <w:ins w:author="Ying Chen" w:id="1" w:date="2017-08-01T14:35:46Z">
        <w:r w:rsidDel="00000000" w:rsidR="00000000" w:rsidRPr="00000000">
          <w:rPr>
            <w:sz w:val="24"/>
            <w:szCs w:val="24"/>
            <w:rtl w:val="0"/>
          </w:rPr>
          <w:t xml:space="preserve">3</w:t>
        </w:r>
      </w:ins>
      <w:r w:rsidDel="00000000" w:rsidR="00000000" w:rsidRPr="00000000">
        <w:rPr>
          <w:sz w:val="24"/>
          <w:szCs w:val="24"/>
          <w:rtl w:val="0"/>
        </w:rPr>
        <w:t xml:space="preserve"> hours.</w:t>
      </w:r>
    </w:p>
    <w:p w:rsidR="00000000" w:rsidDel="00000000" w:rsidP="00000000" w:rsidRDefault="00000000" w:rsidRPr="00000000">
      <w:pPr>
        <w:spacing w:before="60" w:lineRule="auto"/>
        <w:contextualSpacing w:val="0"/>
        <w:rPr>
          <w:sz w:val="24"/>
          <w:szCs w:val="24"/>
        </w:rPr>
      </w:pPr>
      <w:r w:rsidDel="00000000" w:rsidR="00000000" w:rsidRPr="00000000">
        <w:rPr>
          <w:sz w:val="24"/>
          <w:szCs w:val="24"/>
          <w:rtl w:val="0"/>
        </w:rPr>
        <w:t xml:space="preserve">MIMIC : daily fluid balance - NET balance</w:t>
      </w:r>
    </w:p>
    <w:p w:rsidR="00000000" w:rsidDel="00000000" w:rsidP="00000000" w:rsidRDefault="00000000" w:rsidRPr="00000000">
      <w:pPr>
        <w:spacing w:before="60" w:lineRule="auto"/>
        <w:contextualSpacing w:val="0"/>
        <w:rPr>
          <w:sz w:val="24"/>
          <w:szCs w:val="24"/>
        </w:rPr>
      </w:pPr>
      <w:r w:rsidDel="00000000" w:rsidR="00000000" w:rsidRPr="00000000">
        <w:rPr>
          <w:sz w:val="24"/>
          <w:szCs w:val="24"/>
          <w:rtl w:val="0"/>
        </w:rPr>
        <w:t xml:space="preserve">eICU : </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hcqjze8kueso" w:id="4"/>
      <w:bookmarkEnd w:id="4"/>
      <w:r w:rsidDel="00000000" w:rsidR="00000000" w:rsidRPr="00000000">
        <w:rPr>
          <w:b w:val="1"/>
          <w:sz w:val="24"/>
          <w:szCs w:val="24"/>
          <w:rtl w:val="0"/>
        </w:rPr>
        <w:t xml:space="preserve">3.2</w:t>
      </w:r>
      <w:r w:rsidDel="00000000" w:rsidR="00000000" w:rsidRPr="00000000">
        <w:rPr>
          <w:sz w:val="24"/>
          <w:szCs w:val="24"/>
          <w:rtl w:val="0"/>
        </w:rPr>
        <w:t xml:space="preserve">       </w:t>
      </w:r>
      <w:r w:rsidDel="00000000" w:rsidR="00000000" w:rsidRPr="00000000">
        <w:rPr>
          <w:b w:val="1"/>
          <w:sz w:val="24"/>
          <w:szCs w:val="24"/>
          <w:rtl w:val="0"/>
        </w:rPr>
        <w:t xml:space="preserve">EXCLUSION CRITERIA</w:t>
      </w:r>
    </w:p>
    <w:p w:rsidR="00000000" w:rsidDel="00000000" w:rsidP="00000000" w:rsidRDefault="00000000" w:rsidRPr="00000000">
      <w:pPr>
        <w:pStyle w:val="Heading2"/>
        <w:keepNext w:val="0"/>
        <w:keepLines w:val="0"/>
        <w:spacing w:after="80" w:lineRule="auto"/>
        <w:contextualSpacing w:val="0"/>
        <w:rPr>
          <w:i w:val="1"/>
          <w:sz w:val="24"/>
          <w:szCs w:val="24"/>
        </w:rPr>
      </w:pPr>
      <w:bookmarkStart w:colFirst="0" w:colLast="0" w:name="_wvqdmd2edg0v" w:id="5"/>
      <w:bookmarkEnd w:id="5"/>
      <w:r w:rsidDel="00000000" w:rsidR="00000000" w:rsidRPr="00000000">
        <w:rPr>
          <w:i w:val="1"/>
          <w:sz w:val="24"/>
          <w:szCs w:val="24"/>
          <w:rtl w:val="0"/>
        </w:rPr>
        <w:t xml:space="preserve"> Patients</w:t>
      </w:r>
      <w:ins w:author="Ying Chen" w:id="2" w:date="2017-08-01T15:47:19Z">
        <w:r w:rsidDel="00000000" w:rsidR="00000000" w:rsidRPr="00000000">
          <w:rPr>
            <w:i w:val="1"/>
            <w:sz w:val="24"/>
            <w:szCs w:val="24"/>
            <w:rtl w:val="0"/>
          </w:rPr>
          <w:t xml:space="preserve">’</w:t>
        </w:r>
      </w:ins>
      <w:r w:rsidDel="00000000" w:rsidR="00000000" w:rsidRPr="00000000">
        <w:rPr>
          <w:i w:val="1"/>
          <w:sz w:val="24"/>
          <w:szCs w:val="24"/>
          <w:rtl w:val="0"/>
        </w:rPr>
        <w:t xml:space="preserve"> readmission episodes</w:t>
      </w:r>
      <w:ins w:author="Ying Chen" w:id="3" w:date="2017-08-01T15:47:05Z">
        <w:r w:rsidDel="00000000" w:rsidR="00000000" w:rsidRPr="00000000">
          <w:rPr>
            <w:i w:val="1"/>
            <w:sz w:val="24"/>
            <w:szCs w:val="24"/>
            <w:rtl w:val="0"/>
          </w:rPr>
          <w:t xml:space="preserve"> to ICU were excluded</w:t>
        </w:r>
      </w:ins>
      <w:del w:author="Ying Chen" w:id="3" w:date="2017-08-01T15:47:05Z">
        <w:r w:rsidDel="00000000" w:rsidR="00000000" w:rsidRPr="00000000">
          <w:rPr>
            <w:i w:val="1"/>
            <w:sz w:val="24"/>
            <w:szCs w:val="24"/>
            <w:rtl w:val="0"/>
          </w:rPr>
          <w:delText xml:space="preserve">.</w:delText>
        </w:r>
      </w:del>
      <w:r w:rsidDel="00000000" w:rsidR="00000000" w:rsidRPr="00000000">
        <w:rPr>
          <w:rtl w:val="0"/>
        </w:rPr>
      </w:r>
    </w:p>
    <w:p w:rsidR="00000000" w:rsidDel="00000000" w:rsidP="00000000" w:rsidRDefault="00000000" w:rsidRPr="00000000">
      <w:pPr>
        <w:spacing w:before="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before="60" w:lineRule="auto"/>
        <w:contextualSpacing w:val="0"/>
        <w:rPr>
          <w:sz w:val="24"/>
          <w:szCs w:val="24"/>
        </w:rPr>
      </w:pPr>
      <w:r w:rsidDel="00000000" w:rsidR="00000000" w:rsidRPr="00000000">
        <w:rPr>
          <w:sz w:val="24"/>
          <w:szCs w:val="24"/>
          <w:rtl w:val="0"/>
        </w:rPr>
        <w:t xml:space="preserve">Definitions:</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1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620"/>
        <w:tblGridChange w:id="0">
          <w:tblGrid>
            <w:gridCol w:w="1485"/>
            <w:gridCol w:w="762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trike w:val="1"/>
                <w:sz w:val="24"/>
                <w:szCs w:val="24"/>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trike w:val="1"/>
                <w:sz w:val="24"/>
                <w:szCs w:val="24"/>
              </w:rPr>
            </w:pPr>
            <w:r w:rsidDel="00000000" w:rsidR="00000000" w:rsidRPr="00000000">
              <w:rPr>
                <w:rtl w:val="0"/>
              </w:rPr>
            </w:r>
          </w:p>
        </w:tc>
      </w:tr>
      <w:tr>
        <w:trPr>
          <w:trHeight w:val="520" w:hRule="atLeast"/>
        </w:trPr>
        <w:tc>
          <w:tcPr>
            <w:vMerge w:val="restart"/>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sz w:val="24"/>
                <w:szCs w:val="24"/>
              </w:rPr>
            </w:pPr>
            <w:commentRangeStart w:id="6"/>
            <w:r w:rsidDel="00000000" w:rsidR="00000000" w:rsidRPr="00000000">
              <w:rPr>
                <w:sz w:val="24"/>
                <w:szCs w:val="24"/>
                <w:rtl w:val="0"/>
              </w:rPr>
              <w:t xml:space="preserve">Sepsis</w:t>
            </w:r>
            <w:commentRangeEnd w:id="6"/>
            <w:r w:rsidDel="00000000" w:rsidR="00000000" w:rsidRPr="00000000">
              <w:commentReference w:id="6"/>
            </w:r>
            <w:r w:rsidDel="00000000" w:rsidR="00000000" w:rsidRPr="00000000">
              <w:rPr>
                <w:sz w:val="24"/>
                <w:szCs w:val="24"/>
                <w:rtl w:val="0"/>
              </w:rPr>
              <w:t xml:space="preserve"> or Septic Shock</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strike w:val="1"/>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strike w:val="1"/>
                <w:sz w:val="24"/>
                <w:szCs w:val="24"/>
                <w:highlight w:val="white"/>
              </w:rPr>
            </w:pPr>
            <w:r w:rsidDel="00000000" w:rsidR="00000000" w:rsidRPr="00000000">
              <w:rPr>
                <w:rtl w:val="0"/>
              </w:rPr>
            </w:r>
          </w:p>
          <w:p w:rsidR="00000000" w:rsidDel="00000000" w:rsidP="00000000" w:rsidRDefault="00000000" w:rsidRPr="00000000">
            <w:pPr>
              <w:contextualSpacing w:val="0"/>
              <w:rPr>
                <w:strike w:val="1"/>
                <w:sz w:val="24"/>
                <w:szCs w:val="24"/>
                <w:highlight w:val="white"/>
              </w:rPr>
            </w:pPr>
            <w:commentRangeStart w:id="7"/>
            <w:r w:rsidDel="00000000" w:rsidR="00000000" w:rsidRPr="00000000">
              <w:rPr>
                <w:sz w:val="24"/>
                <w:szCs w:val="24"/>
                <w:rtl w:val="0"/>
              </w:rPr>
              <w:t xml:space="preserve">Presence of one of the following International Classification of Diseases, 9th Revision (ICD-9) codes: severe sepsis (995.92), septic shock (785.52), or an ICD-9 code for infection plus at least one code of organ dysfunction</w:t>
            </w:r>
            <w:commentRangeEnd w:id="7"/>
            <w:r w:rsidDel="00000000" w:rsidR="00000000" w:rsidRPr="00000000">
              <w:commentReference w:id="7"/>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w:t>
            </w:r>
            <w:r w:rsidDel="00000000" w:rsidR="00000000" w:rsidRPr="00000000">
              <w:rPr>
                <w:rtl w:val="0"/>
              </w:rPr>
            </w:r>
          </w:p>
        </w:tc>
      </w:tr>
      <w:tr>
        <w:trPr>
          <w:trHeight w:val="300" w:hRule="atLeast"/>
        </w:trPr>
        <w:tc>
          <w:tcPr>
            <w:vMerge w:val="continue"/>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sz w:val="24"/>
                <w:szCs w:val="24"/>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Fluid intake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Intravenous fluid</w:t>
            </w:r>
            <w:r w:rsidDel="00000000" w:rsidR="00000000" w:rsidRPr="00000000">
              <w:rPr>
                <w:sz w:val="24"/>
                <w:szCs w:val="24"/>
                <w:rtl w:val="0"/>
              </w:rPr>
              <w:t xml:space="preserve">, enteral/parenteral feeding, medication administration, blood products, dialysate</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Fluid </w:t>
            </w:r>
            <w:commentRangeStart w:id="8"/>
            <w:commentRangeStart w:id="9"/>
            <w:r w:rsidDel="00000000" w:rsidR="00000000" w:rsidRPr="00000000">
              <w:rPr>
                <w:sz w:val="24"/>
                <w:szCs w:val="24"/>
                <w:rtl w:val="0"/>
              </w:rPr>
              <w:t xml:space="preserve">output</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Urine output, gastric aspiration/vomitus, </w:t>
            </w:r>
            <w:r w:rsidDel="00000000" w:rsidR="00000000" w:rsidRPr="00000000">
              <w:rPr>
                <w:sz w:val="24"/>
                <w:szCs w:val="24"/>
                <w:highlight w:val="white"/>
                <w:rtl w:val="0"/>
              </w:rPr>
              <w:t xml:space="preserve">drainage (thorax, abdominal), blood loss </w:t>
            </w:r>
            <w:r w:rsidDel="00000000" w:rsidR="00000000" w:rsidRPr="00000000">
              <w:rPr>
                <w:sz w:val="24"/>
                <w:szCs w:val="24"/>
                <w:highlight w:val="white"/>
                <w:rtl w:val="0"/>
              </w:rPr>
              <w:t xml:space="preserve">and ultrafiltration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Fluid </w:t>
            </w:r>
            <w:r w:rsidDel="00000000" w:rsidR="00000000" w:rsidRPr="00000000">
              <w:rPr>
                <w:sz w:val="24"/>
                <w:szCs w:val="24"/>
                <w:rtl w:val="0"/>
              </w:rPr>
              <w:t xml:space="preserve">balance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MIMIC: computed everyday</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KC: need to compute the fluid balance at the 24 hour mark upon ICU admission.</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Total fluid intake - Total fluid output</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TimeZero = Time of Admission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Fluid Balance as measured at</w:t>
            </w:r>
          </w:p>
          <w:p w:rsidR="00000000" w:rsidDel="00000000" w:rsidP="00000000" w:rsidRDefault="00000000" w:rsidRPr="00000000">
            <w:pPr>
              <w:widowControl w:val="0"/>
              <w:contextualSpacing w:val="0"/>
              <w:rPr>
                <w:sz w:val="24"/>
                <w:szCs w:val="24"/>
              </w:rPr>
            </w:pPr>
            <w:commentRangeStart w:id="10"/>
            <w:r w:rsidDel="00000000" w:rsidR="00000000" w:rsidRPr="00000000">
              <w:rPr>
                <w:sz w:val="24"/>
                <w:szCs w:val="24"/>
                <w:rtl w:val="0"/>
              </w:rPr>
              <w:t xml:space="preserve">3h, </w:t>
            </w:r>
            <w:commentRangeEnd w:id="10"/>
            <w:r w:rsidDel="00000000" w:rsidR="00000000" w:rsidRPr="00000000">
              <w:commentReference w:id="10"/>
            </w:r>
            <w:r w:rsidDel="00000000" w:rsidR="00000000" w:rsidRPr="00000000">
              <w:rPr>
                <w:sz w:val="24"/>
                <w:szCs w:val="24"/>
                <w:rtl w:val="0"/>
              </w:rPr>
              <w:t xml:space="preserve"> </w:t>
            </w:r>
            <w:commentRangeStart w:id="11"/>
            <w:r w:rsidDel="00000000" w:rsidR="00000000" w:rsidRPr="00000000">
              <w:rPr>
                <w:sz w:val="24"/>
                <w:szCs w:val="24"/>
                <w:rtl w:val="0"/>
              </w:rPr>
              <w:t xml:space="preserve">12h, 24h, 48h, 72h (3d), </w:t>
            </w:r>
            <w:commentRangeEnd w:id="11"/>
            <w:r w:rsidDel="00000000" w:rsidR="00000000" w:rsidRPr="00000000">
              <w:commentReference w:id="11"/>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Intravenous Fluid Type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For hypothesis b) only</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Defined as having used </w:t>
            </w:r>
            <w:commentRangeStart w:id="12"/>
            <w:r w:rsidDel="00000000" w:rsidR="00000000" w:rsidRPr="00000000">
              <w:rPr>
                <w:sz w:val="24"/>
                <w:szCs w:val="24"/>
                <w:rtl w:val="0"/>
              </w:rPr>
              <w:t xml:space="preserve">balanced or unbalanced fluids</w:t>
            </w:r>
            <w:commentRangeEnd w:id="12"/>
            <w:r w:rsidDel="00000000" w:rsidR="00000000" w:rsidRPr="00000000">
              <w:commentReference w:id="12"/>
            </w:r>
            <w:r w:rsidDel="00000000" w:rsidR="00000000" w:rsidRPr="00000000">
              <w:rPr>
                <w:sz w:val="24"/>
                <w:szCs w:val="24"/>
                <w:rtl w:val="0"/>
              </w:rPr>
              <w:t xml:space="preserve"> in initial 3 days of ICU stay</w:t>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Mean fluid balance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ins w:author="Ying Chen" w:id="4" w:date="2017-08-01T14:37:39Z">
              <w:r w:rsidDel="00000000" w:rsidR="00000000" w:rsidRPr="00000000">
                <w:rPr>
                  <w:sz w:val="24"/>
                  <w:szCs w:val="24"/>
                  <w:rtl w:val="0"/>
                </w:rPr>
                <w:t xml:space="preserve">Daily a</w:t>
              </w:r>
            </w:ins>
            <w:r w:rsidDel="00000000" w:rsidR="00000000" w:rsidRPr="00000000">
              <w:rPr>
                <w:sz w:val="24"/>
                <w:szCs w:val="24"/>
                <w:rtl w:val="0"/>
              </w:rPr>
              <w:t xml:space="preserve">verage of total fluid balance during entire ICU stay</w:t>
            </w:r>
          </w:p>
        </w:tc>
      </w:tr>
    </w:tbl>
    <w:p w:rsidR="00000000" w:rsidDel="00000000" w:rsidP="00000000" w:rsidRDefault="00000000" w:rsidRPr="00000000">
      <w:pPr>
        <w:spacing w:before="60" w:lineRule="auto"/>
        <w:contextualSpacing w:val="0"/>
        <w:rPr>
          <w:sz w:val="24"/>
          <w:szCs w:val="24"/>
        </w:rPr>
      </w:pPr>
      <w:r w:rsidDel="00000000" w:rsidR="00000000" w:rsidRPr="00000000">
        <w:rPr>
          <w:rtl w:val="0"/>
        </w:rPr>
      </w:r>
    </w:p>
    <w:p w:rsidR="00000000" w:rsidDel="00000000" w:rsidP="00000000" w:rsidRDefault="00000000" w:rsidRPr="00000000">
      <w:pPr>
        <w:spacing w:before="60" w:lineRule="auto"/>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ncjg12c7uaxv" w:id="6"/>
      <w:bookmarkEnd w:id="6"/>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MEASUREMENTS AND VARIABLES</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86jd8q2h9qpd" w:id="7"/>
      <w:bookmarkEnd w:id="7"/>
      <w:r w:rsidDel="00000000" w:rsidR="00000000" w:rsidRPr="00000000">
        <w:rPr>
          <w:b w:val="1"/>
          <w:sz w:val="24"/>
          <w:szCs w:val="24"/>
          <w:rtl w:val="0"/>
        </w:rPr>
        <w:t xml:space="preserve">4.1</w:t>
      </w:r>
      <w:r w:rsidDel="00000000" w:rsidR="00000000" w:rsidRPr="00000000">
        <w:rPr>
          <w:sz w:val="24"/>
          <w:szCs w:val="24"/>
          <w:rtl w:val="0"/>
        </w:rPr>
        <w:t xml:space="preserve">       </w:t>
      </w:r>
      <w:r w:rsidDel="00000000" w:rsidR="00000000" w:rsidRPr="00000000">
        <w:rPr>
          <w:b w:val="1"/>
          <w:sz w:val="24"/>
          <w:szCs w:val="24"/>
          <w:rtl w:val="0"/>
        </w:rPr>
        <w:t xml:space="preserve">Outcome variables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Taken from the spreadsheet</w:t>
      </w:r>
    </w:p>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325"/>
        <w:gridCol w:w="2865"/>
        <w:gridCol w:w="2445"/>
        <w:tblGridChange w:id="0">
          <w:tblGrid>
            <w:gridCol w:w="1485"/>
            <w:gridCol w:w="2325"/>
            <w:gridCol w:w="2865"/>
            <w:gridCol w:w="244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Variables</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Tables to extract data</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Variables to be extracted in the table</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Remarks</w:t>
            </w:r>
          </w:p>
        </w:tc>
      </w:tr>
      <w:tr>
        <w:trPr>
          <w:trHeight w:val="520" w:hRule="atLeast"/>
        </w:trPr>
        <w:tc>
          <w:tcPr>
            <w:vMerge w:val="restart"/>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sz w:val="24"/>
                <w:szCs w:val="24"/>
              </w:rPr>
            </w:pPr>
            <w:r w:rsidDel="00000000" w:rsidR="00000000" w:rsidRPr="00000000">
              <w:rPr>
                <w:sz w:val="24"/>
                <w:szCs w:val="24"/>
                <w:rtl w:val="0"/>
              </w:rPr>
              <w:t xml:space="preserve">Hospital Mortality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sz w:val="24"/>
                <w:szCs w:val="24"/>
              </w:rPr>
            </w:pPr>
            <w:r w:rsidDel="00000000" w:rsidR="00000000" w:rsidRPr="00000000">
              <w:rPr>
                <w:sz w:val="24"/>
                <w:szCs w:val="24"/>
                <w:rtl w:val="0"/>
              </w:rPr>
              <w:t xml:space="preserve">apachePredVar/ patient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sz w:val="24"/>
                <w:szCs w:val="24"/>
              </w:rPr>
            </w:pPr>
            <w:r w:rsidDel="00000000" w:rsidR="00000000" w:rsidRPr="00000000">
              <w:rPr>
                <w:sz w:val="24"/>
                <w:szCs w:val="24"/>
                <w:rtl w:val="0"/>
              </w:rPr>
              <w:t xml:space="preserve">diedInHospital/ hospitalDischargeStatus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sz w:val="24"/>
                <w:szCs w:val="24"/>
              </w:rPr>
            </w:pPr>
            <w:r w:rsidDel="00000000" w:rsidR="00000000" w:rsidRPr="00000000">
              <w:rPr>
                <w:rtl w:val="0"/>
              </w:rPr>
            </w:r>
          </w:p>
        </w:tc>
      </w:tr>
      <w:tr>
        <w:trPr>
          <w:trHeight w:val="300" w:hRule="atLeast"/>
        </w:trPr>
        <w:tc>
          <w:tcPr>
            <w:vMerge w:val="continue"/>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sz w:val="24"/>
                <w:szCs w:val="24"/>
              </w:rPr>
            </w:pPr>
            <w:r w:rsidDel="00000000" w:rsidR="00000000" w:rsidRPr="00000000">
              <w:rPr>
                <w:sz w:val="24"/>
                <w:szCs w:val="24"/>
                <w:rtl w:val="0"/>
              </w:rPr>
              <w:t xml:space="preserve">apachePatientResult</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sz w:val="24"/>
                <w:szCs w:val="24"/>
              </w:rPr>
            </w:pPr>
            <w:r w:rsidDel="00000000" w:rsidR="00000000" w:rsidRPr="00000000">
              <w:rPr>
                <w:sz w:val="24"/>
                <w:szCs w:val="24"/>
                <w:rtl w:val="0"/>
              </w:rPr>
              <w:t xml:space="preserve">actualHospitalMortality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sz w:val="24"/>
                <w:szCs w:val="24"/>
              </w:rPr>
            </w:pPr>
            <w:r w:rsidDel="00000000" w:rsidR="00000000" w:rsidRPr="00000000">
              <w:rPr>
                <w:rtl w:val="0"/>
              </w:rPr>
            </w:r>
          </w:p>
        </w:tc>
      </w:tr>
      <w:tr>
        <w:trPr>
          <w:trHeight w:val="740" w:hRule="atLeast"/>
        </w:trPr>
        <w:tc>
          <w:tcPr>
            <w:vMerge w:val="restart"/>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ICU Mortality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patient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unitDischargeStatus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from unitDischargeLocation = ICU</w:t>
            </w:r>
          </w:p>
        </w:tc>
      </w:tr>
      <w:tr>
        <w:trPr>
          <w:trHeight w:val="300" w:hRule="atLeast"/>
        </w:trPr>
        <w:tc>
          <w:tcPr>
            <w:vMerge w:val="continue"/>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left="0" w:firstLine="0"/>
              <w:contextualSpacing w:val="0"/>
              <w:jc w:val="center"/>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apachePatientResult</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actualICUMortality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Hospital Length of Stay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apachePatientResult</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unabridgedUnitLOS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ICU Length of Stay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apachePatientResult</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actualICULOS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ins w:author="Ying Chen" w:id="5" w:date="2017-08-01T14:42:08Z">
              <w:r w:rsidDel="00000000" w:rsidR="00000000" w:rsidRPr="00000000">
                <w:rPr>
                  <w:sz w:val="24"/>
                  <w:szCs w:val="24"/>
                  <w:rtl w:val="0"/>
                </w:rPr>
                <w:t xml:space="preserve">the number of ventilator days within the first admission (optional)</w:t>
              </w:r>
            </w:ins>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apachePatientResult</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unabridgedActualVentdays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Should be intubation days, cause eicu data gives ventilator days, which include non-invasive days</w:t>
            </w:r>
          </w:p>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(outcome variable)</w:t>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Ventilator Days within 28 days( to calculate ventilator free days) [KIV] </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the first period of ventilator days;[KIV]</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4"/>
                <w:szCs w:val="24"/>
              </w:rPr>
            </w:pPr>
            <w:r w:rsidDel="00000000" w:rsidR="00000000" w:rsidRPr="00000000">
              <w:rPr>
                <w:rtl w:val="0"/>
              </w:rPr>
            </w:r>
          </w:p>
        </w:tc>
      </w:tr>
    </w:tbl>
    <w:p w:rsidR="00000000" w:rsidDel="00000000" w:rsidP="00000000" w:rsidRDefault="00000000" w:rsidRPr="00000000">
      <w:pPr>
        <w:spacing w:before="60" w:lineRule="auto"/>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sz w:val="24"/>
          <w:szCs w:val="24"/>
        </w:rPr>
      </w:pPr>
      <w:bookmarkStart w:colFirst="0" w:colLast="0" w:name="_vv7zgj34uklr" w:id="8"/>
      <w:bookmarkEnd w:id="8"/>
      <w:r w:rsidDel="00000000" w:rsidR="00000000" w:rsidRPr="00000000">
        <w:rPr>
          <w:b w:val="1"/>
          <w:sz w:val="24"/>
          <w:szCs w:val="24"/>
          <w:rtl w:val="0"/>
        </w:rPr>
        <w:t xml:space="preserve">4.2</w:t>
      </w:r>
      <w:r w:rsidDel="00000000" w:rsidR="00000000" w:rsidRPr="00000000">
        <w:rPr>
          <w:sz w:val="24"/>
          <w:szCs w:val="24"/>
          <w:rtl w:val="0"/>
        </w:rPr>
        <w:t xml:space="preserve">       </w:t>
      </w:r>
      <w:r w:rsidDel="00000000" w:rsidR="00000000" w:rsidRPr="00000000">
        <w:rPr>
          <w:b w:val="1"/>
          <w:sz w:val="24"/>
          <w:szCs w:val="24"/>
          <w:rtl w:val="0"/>
        </w:rPr>
        <w:t xml:space="preserve">Exposure covariates (or predictor variables)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Fluid types were extracted from infusion drug table, please see here for the list of fluid types (KIV for secondary objective)</w:t>
      </w:r>
    </w:p>
    <w:tbl>
      <w:tblPr>
        <w:tblStyle w:val="Table3"/>
        <w:tblW w:w="9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320"/>
        <w:gridCol w:w="2865"/>
        <w:gridCol w:w="2445"/>
        <w:tblGridChange w:id="0">
          <w:tblGrid>
            <w:gridCol w:w="2490"/>
            <w:gridCol w:w="1320"/>
            <w:gridCol w:w="2865"/>
            <w:gridCol w:w="244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Variables</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Tables to extract data</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Variables to be extracted in the table</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Remarks</w:t>
            </w:r>
          </w:p>
        </w:tc>
      </w:tr>
      <w:tr>
        <w:trPr>
          <w:trHeight w:val="52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Crystalloids</w:t>
            </w:r>
          </w:p>
        </w:tc>
      </w:tr>
      <w:tr>
        <w:trPr>
          <w:trHeight w:val="52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u w:val="single"/>
              </w:rPr>
            </w:pPr>
            <w:r w:rsidDel="00000000" w:rsidR="00000000" w:rsidRPr="00000000">
              <w:rPr>
                <w:sz w:val="24"/>
                <w:szCs w:val="24"/>
                <w:u w:val="single"/>
                <w:rtl w:val="0"/>
              </w:rPr>
              <w:t xml:space="preserve">Balanced Solutions</w:t>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u w:val="single"/>
              </w:rPr>
            </w:pPr>
            <w:r w:rsidDel="00000000" w:rsidR="00000000" w:rsidRPr="00000000">
              <w:rPr>
                <w:sz w:val="24"/>
                <w:szCs w:val="24"/>
                <w:rtl w:val="0"/>
              </w:rPr>
              <w:t xml:space="preserve">Hartmann’s Solution (Compound sodium lactate)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Lactated Ringer’s (LR) Solution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NORMOSOL-R 7.4%(Hospira)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D5% LR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PLASMA-LYTE 148 (Baxter)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52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u w:val="single"/>
              </w:rPr>
            </w:pPr>
            <w:r w:rsidDel="00000000" w:rsidR="00000000" w:rsidRPr="00000000">
              <w:rPr>
                <w:sz w:val="24"/>
                <w:szCs w:val="24"/>
                <w:u w:val="single"/>
                <w:rtl w:val="0"/>
              </w:rPr>
              <w:t xml:space="preserve">Unbalanced Solutions</w:t>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commentRangeStart w:id="13"/>
            <w:commentRangeStart w:id="14"/>
            <w:commentRangeStart w:id="15"/>
            <w:r w:rsidDel="00000000" w:rsidR="00000000" w:rsidRPr="00000000">
              <w:rPr>
                <w:sz w:val="24"/>
                <w:szCs w:val="24"/>
                <w:rtl w:val="0"/>
              </w:rPr>
              <w:t xml:space="preserve">Normal</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sz w:val="24"/>
                <w:szCs w:val="24"/>
                <w:rtl w:val="0"/>
              </w:rPr>
              <w:t xml:space="preserve"> saline / Isotonic Saline  (IS)  (0.9% Saline)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½ Normal Saline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D5% 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D5% ½ Normal Saline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0.9% NACL+KCL 20MEQ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2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Colloids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HES;  6% Pentastarch;</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10% Pentastarch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Gelofusine (4% succinylated gelatin</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solution)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Albumex (4% albumin in Sodium chloride)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Mean Fluid Balance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bl>
    <w:p w:rsidR="00000000" w:rsidDel="00000000" w:rsidP="00000000" w:rsidRDefault="00000000" w:rsidRPr="00000000">
      <w:pPr>
        <w:spacing w:before="60" w:lineRule="auto"/>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qaqfel76ldmv" w:id="9"/>
      <w:bookmarkEnd w:id="9"/>
      <w:r w:rsidDel="00000000" w:rsidR="00000000" w:rsidRPr="00000000">
        <w:rPr>
          <w:b w:val="1"/>
          <w:sz w:val="24"/>
          <w:szCs w:val="24"/>
          <w:rtl w:val="0"/>
        </w:rPr>
        <w:t xml:space="preserve">4.3</w:t>
      </w:r>
      <w:r w:rsidDel="00000000" w:rsidR="00000000" w:rsidRPr="00000000">
        <w:rPr>
          <w:sz w:val="24"/>
          <w:szCs w:val="24"/>
          <w:rtl w:val="0"/>
        </w:rPr>
        <w:t xml:space="preserve">       </w:t>
      </w:r>
      <w:r w:rsidDel="00000000" w:rsidR="00000000" w:rsidRPr="00000000">
        <w:rPr>
          <w:b w:val="1"/>
          <w:sz w:val="24"/>
          <w:szCs w:val="24"/>
          <w:rtl w:val="0"/>
        </w:rPr>
        <w:t xml:space="preserve">Mandatory covariates, known confounders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tbl>
      <w:tblPr>
        <w:tblStyle w:val="Table4"/>
        <w:tblW w:w="9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325"/>
        <w:gridCol w:w="2865"/>
        <w:gridCol w:w="2445"/>
        <w:tblGridChange w:id="0">
          <w:tblGrid>
            <w:gridCol w:w="1485"/>
            <w:gridCol w:w="2325"/>
            <w:gridCol w:w="2865"/>
            <w:gridCol w:w="244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Variables</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Tables to extract data</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Variables to be extracted in the table</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Remarks</w:t>
            </w:r>
          </w:p>
        </w:tc>
      </w:tr>
      <w:tr>
        <w:trPr>
          <w:trHeight w:val="520" w:hRule="atLeast"/>
          <w:trPrChange w:author="Ying Chen" w:id="7" w:date="2017-09-18T20:44:47Z">
            <w:trPr>
              <w:trHeight w:val="52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 IV 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apacheApsVar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ApacheApsVarID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del w:author="Ying Chen" w:id="8" w:date="2017-09-18T20:44:28Z">
              <w:r w:rsidDel="00000000" w:rsidR="00000000" w:rsidRPr="00000000">
                <w:rPr>
                  <w:rtl w:val="0"/>
                </w:rPr>
                <w:delText xml:space="preserve">APACHE IV score</w:delText>
              </w:r>
            </w:del>
            <w:r w:rsidDel="00000000" w:rsidR="00000000" w:rsidRPr="00000000">
              <w:rPr>
                <w:rtl w:val="0"/>
              </w:rPr>
            </w:r>
          </w:p>
        </w:tc>
      </w:tr>
      <w:tr>
        <w:trPr>
          <w:trHeight w:val="52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apachePatientResult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apacheScore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patients who received Dialysis during ICU stay </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(need to exclude ESKD patients)</w:t>
            </w:r>
          </w:p>
        </w:tc>
      </w:tr>
      <w:tr>
        <w:trPr>
          <w:trHeight w:val="520" w:hRule="atLeast"/>
          <w:trPrChange w:author="Ying Chen" w:id="7" w:date="2017-09-18T20:44:47Z">
            <w:trPr>
              <w:trHeight w:val="52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sz w:val="24"/>
                <w:szCs w:val="24"/>
              </w:rPr>
            </w:pPr>
            <w:r w:rsidDel="00000000" w:rsidR="00000000" w:rsidRPr="00000000">
              <w:rPr>
                <w:sz w:val="24"/>
                <w:szCs w:val="24"/>
                <w:rtl w:val="0"/>
              </w:rPr>
              <w:t xml:space="preserve">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patient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Age</w:t>
            </w:r>
          </w:p>
        </w:tc>
      </w:tr>
      <w:tr>
        <w:trPr>
          <w:trHeight w:val="74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apachePredvVar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Age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Gender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patient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gender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Gender</w:t>
            </w:r>
          </w:p>
        </w:tc>
      </w:tr>
      <w:tr>
        <w:trPr>
          <w:trHeight w:val="52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apachePredVar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gender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ethnic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patient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ethnicity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Interesting findings: one study find that minor ethnic groups have worse outcomes, suspect related to social demographics, poorer people have worse outcomes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height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patient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admissionHeight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Obesity paradox: u-shape relationship</w:t>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weight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patient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admissionWeight, dischargeWeight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weight</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infusionDrug</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patientWeight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infusionDrug</w:t>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Source of Admission (e.g. EMD, General Ward, Operating Theatre)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apachePredVar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admitSource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tcPrChang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Currently a numeric variable, need to know how it is defined</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patient</w:t>
            </w:r>
          </w:p>
        </w:tc>
        <w:tc>
          <w:tcPr>
            <w:tcBorders>
              <w:top w:color="000000" w:space="0" w:sz="6" w:val="single"/>
              <w:left w:color="000000" w:space="0" w:sz="6" w:val="single"/>
              <w:bottom w:color="000000" w:space="0" w:sz="6" w:val="single"/>
              <w:right w:color="000000" w:space="0" w:sz="6" w:val="single"/>
            </w:tcBorders>
            <w:shd w:fill="f9f2f4" w:val="clea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unitAdmitSource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ins w:author="Ying Chen" w:id="9" w:date="2017-09-18T20:45:04Z"/>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9" w:date="2017-09-18T20:45:04Z"/>
                <w:sz w:val="24"/>
                <w:szCs w:val="24"/>
                <w:rPrChange w:author="Ying Chen" w:id="10" w:date="2017-09-18T20:45:04Z">
                  <w:rPr/>
                </w:rPrChange>
              </w:rPr>
            </w:pPr>
            <w:ins w:author="Ying Chen" w:id="9" w:date="2017-09-18T20:45:04Z">
              <w:r w:rsidDel="00000000" w:rsidR="00000000" w:rsidRPr="00000000">
                <w:rPr>
                  <w:sz w:val="24"/>
                  <w:szCs w:val="24"/>
                  <w:rtl w:val="0"/>
                  <w:rPrChange w:author="Ying Chen" w:id="10" w:date="2017-09-18T20:45:04Z">
                    <w:rPr/>
                  </w:rPrChange>
                </w:rPr>
                <w:t xml:space="preserve">ICU type</w:t>
              </w:r>
            </w:ins>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9" w:date="2017-09-18T20:45:04Z"/>
                <w:sz w:val="24"/>
                <w:szCs w:val="24"/>
                <w:rPrChange w:author="Ying Chen" w:id="10" w:date="2017-09-18T20:45:04Z">
                  <w:rPr/>
                </w:rPrChange>
              </w:rPr>
            </w:pPr>
            <w:ins w:author="Ying Chen" w:id="9" w:date="2017-09-18T20:45:04Z">
              <w:r w:rsidDel="00000000" w:rsidR="00000000" w:rsidRPr="00000000">
                <w:rPr>
                  <w:rtl w:val="0"/>
                </w:rPr>
              </w:r>
            </w:ins>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9" w:date="2017-09-18T20:45:04Z"/>
                <w:sz w:val="24"/>
                <w:szCs w:val="24"/>
                <w:rPrChange w:author="Ying Chen" w:id="10" w:date="2017-09-18T20:45:04Z">
                  <w:rPr/>
                </w:rPrChange>
              </w:rPr>
            </w:pPr>
            <w:ins w:author="Ying Chen" w:id="9" w:date="2017-09-18T20:45:04Z">
              <w:r w:rsidDel="00000000" w:rsidR="00000000" w:rsidRPr="00000000">
                <w:rPr>
                  <w:rtl w:val="0"/>
                </w:rPr>
              </w:r>
            </w:ins>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9" w:date="2017-09-18T20:45:04Z"/>
                <w:sz w:val="24"/>
                <w:szCs w:val="24"/>
                <w:rPrChange w:author="Ying Chen" w:id="10" w:date="2017-09-18T20:45:04Z">
                  <w:rPr/>
                </w:rPrChange>
              </w:rPr>
            </w:pPr>
            <w:ins w:author="Ying Chen" w:id="9" w:date="2017-09-18T20:45:04Z">
              <w:r w:rsidDel="00000000" w:rsidR="00000000" w:rsidRPr="00000000">
                <w:rPr>
                  <w:rtl w:val="0"/>
                </w:rPr>
              </w:r>
            </w:ins>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Source of infection(Pulmonary or Non-pulmonary)</w:t>
            </w:r>
            <w:ins w:author="Ying Chen" w:id="11" w:date="2017-08-01T14:53:38Z">
              <w:r w:rsidDel="00000000" w:rsidR="00000000" w:rsidRPr="00000000">
                <w:rPr>
                  <w:sz w:val="24"/>
                  <w:szCs w:val="24"/>
                  <w:rtl w:val="0"/>
                </w:rPr>
                <w:t xml:space="preserve">(from admission diagnosis)</w:t>
              </w:r>
            </w:ins>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Comobidities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diabetes mellitus (DM)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apachePredVar</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diabetes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Hypertension (HTN)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Ischemic heart disease (IHD)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Recent Myocardial Infarction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apachePredVar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midur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Chronic kidney disease (CKD)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Chronic liver disease (CLD)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apachePredVar</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cirrhosis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apachePredVar</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hepaticFailure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Cancer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apachePredVar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lymphoma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apachePredVar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leukemia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apachePredVar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metastaticCancer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Immunosuppression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apachePredVar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immunosuppresion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Chronic obstructive pulmonary disease (COPD)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Change w:author="Ying Chen" w:id="7" w:date="2017-09-18T20:44:47Z">
            <w:trPr>
              <w:trHeight w:val="300" w:hRule="atLeast"/>
            </w:trPr>
          </w:trPrChange>
        </w:trPr>
        <w:tc>
          <w:tcPr>
            <w:vMerge w:val="restart"/>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Change w:author="Ying Chen" w:id="7" w:date="2017-09-18T20:44:47Z">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AIDS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Change w:author="Ying Chen" w:id="7" w:date="2017-09-18T20:44:47Z">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apachePredVar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Change w:author="Ying Chen" w:id="7" w:date="2017-09-18T20:44:47Z">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aids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w:t>
            </w:r>
          </w:p>
        </w:tc>
        <w:tc>
          <w:tcPr>
            <w:tcBorders>
              <w:top w:color="cccccc" w:space="0" w:sz="6" w:val="single"/>
              <w:left w:color="cccccc" w:space="0" w:sz="6" w:val="single"/>
              <w:bottom w:color="cccccc" w:space="0" w:sz="6" w:val="single"/>
              <w:right w:color="cccccc"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pastHistoryValueText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del w:author="Ying Chen" w:id="12" w:date="2017-08-01T14:58:39Z"/>
        </w:trPr>
        <w:tc>
          <w:tcPr>
            <w:tcBorders>
              <w:top w:color="cccccc" w:space="0" w:sz="6" w:val="single"/>
              <w:left w:color="cccccc" w:space="0" w:sz="6" w:val="single"/>
              <w:bottom w:color="cccccc" w:space="0" w:sz="6" w:val="single"/>
              <w:right w:color="cccccc"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Interventions</w:delText>
              </w:r>
              <w:r w:rsidDel="00000000" w:rsidR="00000000" w:rsidRPr="00000000">
                <w:rPr>
                  <w:rtl w:val="0"/>
                </w:rPr>
              </w:r>
            </w:del>
          </w:p>
        </w:tc>
        <w:tc>
          <w:tcPr>
            <w:tcBorders>
              <w:top w:color="cccccc" w:space="0" w:sz="6" w:val="single"/>
              <w:left w:color="cccccc" w:space="0" w:sz="6" w:val="single"/>
              <w:bottom w:color="cccccc" w:space="0" w:sz="6" w:val="single"/>
              <w:right w:color="cccccc"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rtl w:val="0"/>
                </w:rPr>
              </w:r>
            </w:del>
          </w:p>
        </w:tc>
        <w:tc>
          <w:tcPr>
            <w:tcBorders>
              <w:top w:color="cccccc" w:space="0" w:sz="6" w:val="single"/>
              <w:left w:color="cccccc" w:space="0" w:sz="6" w:val="single"/>
              <w:bottom w:color="cccccc" w:space="0" w:sz="6" w:val="single"/>
              <w:right w:color="cccccc"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rtl w:val="0"/>
                </w:rPr>
              </w:r>
            </w:del>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rtl w:val="0"/>
                </w:rPr>
              </w:r>
            </w:del>
          </w:p>
        </w:tc>
      </w:tr>
      <w:tr>
        <w:trPr>
          <w:trHeight w:val="320" w:hRule="atLeast"/>
          <w:del w:author="Ying Chen" w:id="12" w:date="2017-08-01T14:58:39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Intubation</w:delText>
              </w:r>
              <w:r w:rsidDel="00000000" w:rsidR="00000000" w:rsidRPr="00000000">
                <w:rPr>
                  <w:rtl w:val="0"/>
                </w:rPr>
              </w:r>
            </w:del>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apacheApsVar</w:delText>
              </w:r>
            </w:del>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Intubated</w:delText>
              </w:r>
            </w:del>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rtl w:val="0"/>
                </w:rPr>
              </w:r>
            </w:del>
          </w:p>
        </w:tc>
      </w:tr>
      <w:tr>
        <w:trPr>
          <w:trHeight w:val="300" w:hRule="atLeast"/>
          <w:del w:author="Ying Chen" w:id="12" w:date="2017-08-01T14:58:39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Ventilation</w:delText>
              </w:r>
              <w:r w:rsidDel="00000000" w:rsidR="00000000" w:rsidRPr="00000000">
                <w:rPr>
                  <w:rtl w:val="0"/>
                </w:rPr>
              </w:r>
            </w:del>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apacheApsVar</w:delText>
              </w:r>
            </w:del>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Vent</w:delText>
              </w:r>
            </w:del>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rtl w:val="0"/>
                </w:rPr>
              </w:r>
            </w:del>
          </w:p>
        </w:tc>
      </w:tr>
      <w:tr>
        <w:trPr>
          <w:trHeight w:val="300" w:hRule="atLeast"/>
          <w:del w:author="Ying Chen" w:id="12" w:date="2017-08-01T14:58:39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Early Ventilation</w:delText>
              </w:r>
              <w:r w:rsidDel="00000000" w:rsidR="00000000" w:rsidRPr="00000000">
                <w:rPr>
                  <w:rtl w:val="0"/>
                </w:rPr>
              </w:r>
            </w:del>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apachePredvar</w:delText>
              </w:r>
            </w:del>
          </w:p>
        </w:tc>
        <w:tc>
          <w:tcPr>
            <w:tcBorders>
              <w:top w:color="cccccc" w:space="0" w:sz="6" w:val="single"/>
              <w:left w:color="cccccc" w:space="0" w:sz="6" w:val="single"/>
              <w:bottom w:color="cccccc" w:space="0" w:sz="6" w:val="single"/>
              <w:right w:color="cccccc"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oOBVentDay1</w:delText>
              </w:r>
            </w:del>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rtl w:val="0"/>
                </w:rPr>
              </w:r>
            </w:del>
          </w:p>
        </w:tc>
      </w:tr>
      <w:tr>
        <w:trPr>
          <w:trHeight w:val="300" w:hRule="atLeast"/>
          <w:del w:author="Ying Chen" w:id="12" w:date="2017-08-01T14:58:39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Early Intubation</w:delText>
              </w:r>
              <w:r w:rsidDel="00000000" w:rsidR="00000000" w:rsidRPr="00000000">
                <w:rPr>
                  <w:rtl w:val="0"/>
                </w:rPr>
              </w:r>
            </w:del>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apachePredvar</w:delText>
              </w:r>
            </w:del>
          </w:p>
        </w:tc>
        <w:tc>
          <w:tcPr>
            <w:tcBorders>
              <w:top w:color="cccccc" w:space="0" w:sz="6" w:val="single"/>
              <w:left w:color="cccccc" w:space="0" w:sz="6" w:val="single"/>
              <w:bottom w:color="cccccc" w:space="0" w:sz="6" w:val="single"/>
              <w:right w:color="cccccc"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oOBIntubDay1</w:delText>
              </w:r>
            </w:del>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rtl w:val="0"/>
                </w:rPr>
              </w:r>
            </w:del>
          </w:p>
        </w:tc>
      </w:tr>
      <w:tr>
        <w:trPr>
          <w:trHeight w:val="300" w:hRule="atLeast"/>
          <w:del w:author="Ying Chen" w:id="12" w:date="2017-08-01T14:58:39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Dialysis</w:delText>
              </w:r>
              <w:r w:rsidDel="00000000" w:rsidR="00000000" w:rsidRPr="00000000">
                <w:rPr>
                  <w:rtl w:val="0"/>
                </w:rPr>
              </w:r>
            </w:del>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apacheApsVar</w:delText>
              </w:r>
            </w:del>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dialysis</w:delText>
              </w:r>
            </w:del>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rtl w:val="0"/>
                </w:rPr>
              </w:r>
            </w:del>
          </w:p>
        </w:tc>
      </w:tr>
      <w:tr>
        <w:trPr>
          <w:trHeight w:val="300" w:hRule="atLeast"/>
          <w:del w:author="Ying Chen" w:id="12" w:date="2017-08-01T14:58:39Z"/>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Surgery</w:delText>
              </w:r>
              <w:r w:rsidDel="00000000" w:rsidR="00000000" w:rsidRPr="00000000">
                <w:rPr>
                  <w:rtl w:val="0"/>
                </w:rPr>
              </w:r>
            </w:del>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apachePredVar</w:delText>
              </w:r>
            </w:del>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color w:val="666666"/>
                  <w:sz w:val="24"/>
                  <w:szCs w:val="24"/>
                  <w:rtl w:val="0"/>
                  <w:rPrChange w:author="Ying Chen" w:id="13" w:date="2017-08-01T14:58:29Z">
                    <w:rPr>
                      <w:sz w:val="24"/>
                      <w:szCs w:val="24"/>
                    </w:rPr>
                  </w:rPrChange>
                </w:rPr>
                <w:delText xml:space="preserve">electiveSurgery</w:delText>
              </w:r>
            </w:del>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del w:author="Ying Chen" w:id="12" w:date="2017-08-01T14:58:39Z"/>
                <w:color w:val="666666"/>
                <w:sz w:val="24"/>
                <w:szCs w:val="24"/>
                <w:rPrChange w:author="Ying Chen" w:id="13" w:date="2017-08-01T14:58:29Z">
                  <w:rPr>
                    <w:sz w:val="24"/>
                    <w:szCs w:val="24"/>
                  </w:rPr>
                </w:rPrChange>
              </w:rPr>
            </w:pPr>
            <w:del w:author="Ying Chen" w:id="12" w:date="2017-08-01T14:58:39Z">
              <w:r w:rsidDel="00000000" w:rsidR="00000000" w:rsidRPr="00000000">
                <w:rPr>
                  <w:rtl w:val="0"/>
                </w:rPr>
              </w:r>
            </w:del>
          </w:p>
        </w:tc>
      </w:tr>
      <w:tr>
        <w:trPr>
          <w:trHeight w:val="300" w:hRule="atLeast"/>
        </w:trPr>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Admission vitals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temperatue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vitalPeriodic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Temperature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lab</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labName, minimum labresultoffset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respiratory rate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vitalPeriodic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Respiration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lab</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labName, minimum labresultoffset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heart rate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vitalPeriodic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Heartrate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systolic blood pressure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vitalPeriodic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systemicsystolic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diastolic blood pressure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vitalPeriodic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systemicdiastolic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mean arterial pressure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vitalPeriodic</w:t>
            </w:r>
          </w:p>
        </w:tc>
        <w:tc>
          <w:tcPr>
            <w:tcBorders>
              <w:top w:color="000000" w:space="0" w:sz="6" w:val="single"/>
              <w:left w:color="000000" w:space="0" w:sz="6" w:val="single"/>
              <w:bottom w:color="000000" w:space="0" w:sz="6" w:val="single"/>
              <w:right w:color="000000" w:space="0" w:sz="6" w:val="single"/>
            </w:tcBorders>
            <w:shd w:fill="f9f2f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systemicMean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oxygen saturations (SpO2)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vitalPeriodic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SaO2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ins w:author="Ying Chen" w:id="14" w:date="2017-08-01T14:59:49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4" w:date="2017-08-01T14:59:49Z"/>
                <w:sz w:val="20"/>
                <w:szCs w:val="20"/>
                <w:rPrChange w:author="Ying Chen" w:id="15" w:date="2017-08-01T14:59:49Z">
                  <w:rPr>
                    <w:sz w:val="24"/>
                    <w:szCs w:val="24"/>
                  </w:rPr>
                </w:rPrChange>
              </w:rPr>
            </w:pPr>
            <w:ins w:author="Ying Chen" w:id="14" w:date="2017-08-01T14:59:49Z">
              <w:r w:rsidDel="00000000" w:rsidR="00000000" w:rsidRPr="00000000">
                <w:rPr>
                  <w:sz w:val="20"/>
                  <w:szCs w:val="20"/>
                  <w:rtl w:val="0"/>
                  <w:rPrChange w:author="Ying Chen" w:id="15" w:date="2017-08-01T14:59:49Z">
                    <w:rPr>
                      <w:sz w:val="24"/>
                      <w:szCs w:val="24"/>
                    </w:rPr>
                  </w:rPrChange>
                </w:rPr>
                <w:t xml:space="preserve">Glasgow coma scale (GCS)</w:t>
              </w:r>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4" w:date="2017-08-01T14:59:49Z"/>
                <w:sz w:val="20"/>
                <w:szCs w:val="20"/>
                <w:rPrChange w:author="Ying Chen" w:id="15" w:date="2017-08-01T14:59:49Z">
                  <w:rPr>
                    <w:sz w:val="24"/>
                    <w:szCs w:val="24"/>
                  </w:rPr>
                </w:rPrChange>
              </w:rPr>
            </w:pPr>
            <w:ins w:author="Ying Chen" w:id="14" w:date="2017-08-01T14:59:49Z">
              <w:r w:rsidDel="00000000" w:rsidR="00000000" w:rsidRPr="00000000">
                <w:rPr>
                  <w:sz w:val="20"/>
                  <w:szCs w:val="20"/>
                  <w:rtl w:val="0"/>
                  <w:rPrChange w:author="Ying Chen" w:id="15" w:date="2017-08-01T14:59:49Z">
                    <w:rPr>
                      <w:sz w:val="24"/>
                      <w:szCs w:val="24"/>
                    </w:rPr>
                  </w:rPrChange>
                </w:rPr>
                <w:t xml:space="preserve">apacheApsVar</w:t>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4" w:date="2017-08-01T14:59:49Z"/>
                <w:sz w:val="20"/>
                <w:szCs w:val="20"/>
                <w:rPrChange w:author="Ying Chen" w:id="15" w:date="2017-08-01T14:59:49Z">
                  <w:rPr>
                    <w:sz w:val="24"/>
                    <w:szCs w:val="24"/>
                  </w:rPr>
                </w:rPrChange>
              </w:rPr>
            </w:pPr>
            <w:ins w:author="Ying Chen" w:id="14" w:date="2017-08-01T14:59:49Z">
              <w:r w:rsidDel="00000000" w:rsidR="00000000" w:rsidRPr="00000000">
                <w:rPr>
                  <w:sz w:val="20"/>
                  <w:szCs w:val="20"/>
                  <w:rtl w:val="0"/>
                  <w:rPrChange w:author="Ying Chen" w:id="15" w:date="2017-08-01T14:59:49Z">
                    <w:rPr>
                      <w:sz w:val="24"/>
                      <w:szCs w:val="24"/>
                    </w:rPr>
                  </w:rPrChange>
                </w:rPr>
                <w:t xml:space="preserve">eyes, motor, verbal</w:t>
              </w:r>
            </w:ins>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4" w:date="2017-08-01T14:59:49Z"/>
                <w:sz w:val="24"/>
                <w:szCs w:val="24"/>
                <w:rPrChange w:author="Ying Chen" w:id="15" w:date="2017-08-01T14:59:49Z">
                  <w:rPr>
                    <w:sz w:val="24"/>
                    <w:szCs w:val="24"/>
                  </w:rPr>
                </w:rPrChange>
              </w:rPr>
            </w:pPr>
            <w:ins w:author="Ying Chen" w:id="14" w:date="2017-08-01T14:59:49Z">
              <w:r w:rsidDel="00000000" w:rsidR="00000000" w:rsidRPr="00000000">
                <w:rPr>
                  <w:rtl w:val="0"/>
                </w:rPr>
              </w:r>
            </w:ins>
          </w:p>
        </w:tc>
      </w:tr>
      <w:tr>
        <w:trPr>
          <w:trHeight w:val="300" w:hRule="atLeast"/>
          <w:trPrChange w:author="Ying Chen" w:id="7" w:date="2017-09-18T20:44:47Z">
            <w:trPr>
              <w:trHeight w:val="300" w:hRule="atLeast"/>
            </w:trPr>
          </w:trPrChange>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Fraction of inspired oxygen (FiO2)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apacheApsVar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FiO2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Change w:author="Ying Chen" w:id="7" w:date="2017-09-18T20:44:47Z">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tcPrChange>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spacing w:after="0" w:before="0" w:line="240" w:lineRule="auto"/>
              <w:ind w:left="0" w:firstLine="0"/>
              <w:contextualSpacing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lab</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labName, minimum labresultoffset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rtl w:val="0"/>
              </w:rPr>
            </w:r>
          </w:p>
        </w:tc>
      </w:tr>
      <w:tr>
        <w:trPr>
          <w:trHeight w:val="300" w:hRule="atLeast"/>
          <w:ins w:author="Ying Chen" w:id="16" w:date="2017-08-01T15:03:08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sz w:val="20"/>
                  <w:szCs w:val="20"/>
                  <w:rtl w:val="0"/>
                  <w:rPrChange w:author="Ying Chen" w:id="17" w:date="2017-08-01T15:03:08Z">
                    <w:rPr>
                      <w:sz w:val="24"/>
                      <w:szCs w:val="24"/>
                    </w:rPr>
                  </w:rPrChange>
                </w:rPr>
                <w:t xml:space="preserve">Basic labs</w:t>
              </w:r>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4"/>
                <w:szCs w:val="24"/>
                <w:rPrChange w:author="Ying Chen" w:id="17" w:date="2017-08-01T15:03:08Z">
                  <w:rPr>
                    <w:sz w:val="24"/>
                    <w:szCs w:val="24"/>
                  </w:rPr>
                </w:rPrChange>
              </w:rPr>
            </w:pPr>
            <w:ins w:author="Ying Chen" w:id="16" w:date="2017-08-01T15:03:08Z">
              <w:r w:rsidDel="00000000" w:rsidR="00000000" w:rsidRPr="00000000">
                <w:rPr>
                  <w:rtl w:val="0"/>
                </w:rPr>
              </w:r>
            </w:ins>
          </w:p>
        </w:tc>
      </w:tr>
      <w:tr>
        <w:trPr>
          <w:trHeight w:val="300" w:hRule="atLeast"/>
          <w:ins w:author="Ying Chen" w:id="16" w:date="2017-08-01T15:03:08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sz w:val="20"/>
                  <w:szCs w:val="20"/>
                  <w:rtl w:val="0"/>
                  <w:rPrChange w:author="Ying Chen" w:id="17" w:date="2017-08-01T15:03:08Z">
                    <w:rPr>
                      <w:sz w:val="24"/>
                      <w:szCs w:val="24"/>
                    </w:rPr>
                  </w:rPrChange>
                </w:rPr>
                <w:t xml:space="preserve">Lactate</w:t>
              </w:r>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sz w:val="20"/>
                  <w:szCs w:val="20"/>
                  <w:rtl w:val="0"/>
                  <w:rPrChange w:author="Ying Chen" w:id="17" w:date="2017-08-01T15:03:08Z">
                    <w:rPr>
                      <w:sz w:val="24"/>
                      <w:szCs w:val="24"/>
                    </w:rPr>
                  </w:rPrChange>
                </w:rPr>
                <w:t xml:space="preserve">lab</w:t>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sz w:val="20"/>
                  <w:szCs w:val="20"/>
                  <w:rtl w:val="0"/>
                  <w:rPrChange w:author="Ying Chen" w:id="17" w:date="2017-08-01T15:03:08Z">
                    <w:rPr>
                      <w:sz w:val="24"/>
                      <w:szCs w:val="24"/>
                    </w:rPr>
                  </w:rPrChange>
                </w:rPr>
                <w:t xml:space="preserve">labName, minimum labresultoffset</w:t>
              </w:r>
            </w:ins>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4"/>
                <w:szCs w:val="24"/>
                <w:rPrChange w:author="Ying Chen" w:id="17" w:date="2017-08-01T15:03:08Z">
                  <w:rPr>
                    <w:sz w:val="24"/>
                    <w:szCs w:val="24"/>
                  </w:rPr>
                </w:rPrChange>
              </w:rPr>
            </w:pPr>
            <w:ins w:author="Ying Chen" w:id="16" w:date="2017-08-01T15:03:08Z">
              <w:r w:rsidDel="00000000" w:rsidR="00000000" w:rsidRPr="00000000">
                <w:rPr>
                  <w:rtl w:val="0"/>
                </w:rPr>
              </w:r>
            </w:ins>
          </w:p>
        </w:tc>
      </w:tr>
      <w:tr>
        <w:trPr>
          <w:trHeight w:val="300" w:hRule="atLeast"/>
          <w:ins w:author="Ying Chen" w:id="16" w:date="2017-08-01T15:03:08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sz w:val="20"/>
                  <w:szCs w:val="20"/>
                  <w:rtl w:val="0"/>
                  <w:rPrChange w:author="Ying Chen" w:id="17" w:date="2017-08-01T15:03:08Z">
                    <w:rPr>
                      <w:sz w:val="24"/>
                      <w:szCs w:val="24"/>
                    </w:rPr>
                  </w:rPrChange>
                </w:rPr>
                <w:t xml:space="preserve">Hemoglobin</w:t>
              </w:r>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4"/>
                <w:szCs w:val="24"/>
                <w:rPrChange w:author="Ying Chen" w:id="17" w:date="2017-08-01T15:03:08Z">
                  <w:rPr>
                    <w:sz w:val="24"/>
                    <w:szCs w:val="24"/>
                  </w:rPr>
                </w:rPrChange>
              </w:rPr>
            </w:pPr>
            <w:ins w:author="Ying Chen" w:id="16" w:date="2017-08-01T15:03:08Z">
              <w:r w:rsidDel="00000000" w:rsidR="00000000" w:rsidRPr="00000000">
                <w:rPr>
                  <w:rtl w:val="0"/>
                </w:rPr>
              </w:r>
            </w:ins>
          </w:p>
        </w:tc>
      </w:tr>
      <w:tr>
        <w:trPr>
          <w:trHeight w:val="300" w:hRule="atLeast"/>
          <w:ins w:author="Ying Chen" w:id="16" w:date="2017-08-01T15:03:08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sz w:val="20"/>
                  <w:szCs w:val="20"/>
                  <w:rtl w:val="0"/>
                  <w:rPrChange w:author="Ying Chen" w:id="17" w:date="2017-08-01T15:03:08Z">
                    <w:rPr>
                      <w:sz w:val="24"/>
                      <w:szCs w:val="24"/>
                    </w:rPr>
                  </w:rPrChange>
                </w:rPr>
                <w:t xml:space="preserve">Creatinine</w:t>
              </w:r>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4"/>
                <w:szCs w:val="24"/>
                <w:rPrChange w:author="Ying Chen" w:id="17" w:date="2017-08-01T15:03:08Z">
                  <w:rPr>
                    <w:sz w:val="24"/>
                    <w:szCs w:val="24"/>
                  </w:rPr>
                </w:rPrChange>
              </w:rPr>
            </w:pPr>
            <w:ins w:author="Ying Chen" w:id="16" w:date="2017-08-01T15:03:08Z">
              <w:r w:rsidDel="00000000" w:rsidR="00000000" w:rsidRPr="00000000">
                <w:rPr>
                  <w:rtl w:val="0"/>
                </w:rPr>
              </w:r>
            </w:ins>
          </w:p>
        </w:tc>
      </w:tr>
      <w:tr>
        <w:trPr>
          <w:trHeight w:val="300" w:hRule="atLeast"/>
          <w:ins w:author="Ying Chen" w:id="16" w:date="2017-08-01T15:03:08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sz w:val="20"/>
                  <w:szCs w:val="20"/>
                  <w:rtl w:val="0"/>
                  <w:rPrChange w:author="Ying Chen" w:id="17" w:date="2017-08-01T15:03:08Z">
                    <w:rPr>
                      <w:sz w:val="24"/>
                      <w:szCs w:val="24"/>
                    </w:rPr>
                  </w:rPrChange>
                </w:rPr>
                <w:t xml:space="preserve">White blood cells </w:t>
              </w:r>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4"/>
                <w:szCs w:val="24"/>
                <w:rPrChange w:author="Ying Chen" w:id="17" w:date="2017-08-01T15:03:08Z">
                  <w:rPr>
                    <w:sz w:val="24"/>
                    <w:szCs w:val="24"/>
                  </w:rPr>
                </w:rPrChange>
              </w:rPr>
            </w:pPr>
            <w:ins w:author="Ying Chen" w:id="16" w:date="2017-08-01T15:03:08Z">
              <w:r w:rsidDel="00000000" w:rsidR="00000000" w:rsidRPr="00000000">
                <w:rPr>
                  <w:rtl w:val="0"/>
                </w:rPr>
              </w:r>
            </w:ins>
          </w:p>
        </w:tc>
      </w:tr>
      <w:tr>
        <w:trPr>
          <w:trHeight w:val="300" w:hRule="atLeast"/>
          <w:ins w:author="Ying Chen" w:id="16" w:date="2017-08-01T15:03:08Z"/>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sz w:val="20"/>
                  <w:szCs w:val="20"/>
                  <w:rtl w:val="0"/>
                  <w:rPrChange w:author="Ying Chen" w:id="17" w:date="2017-08-01T15:03:08Z">
                    <w:rPr>
                      <w:sz w:val="24"/>
                      <w:szCs w:val="24"/>
                    </w:rPr>
                  </w:rPrChange>
                </w:rPr>
                <w:t xml:space="preserve">Neutrophils</w:t>
              </w:r>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0"/>
                <w:szCs w:val="20"/>
                <w:rPrChange w:author="Ying Chen" w:id="17" w:date="2017-08-01T15:03:08Z">
                  <w:rPr>
                    <w:sz w:val="24"/>
                    <w:szCs w:val="24"/>
                  </w:rPr>
                </w:rPrChange>
              </w:rPr>
            </w:pPr>
            <w:ins w:author="Ying Chen" w:id="16" w:date="2017-08-01T15:03:08Z">
              <w:r w:rsidDel="00000000" w:rsidR="00000000" w:rsidRPr="00000000">
                <w:rPr>
                  <w:rtl w:val="0"/>
                </w:rPr>
              </w:r>
            </w:ins>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ins w:author="Ying Chen" w:id="16" w:date="2017-08-01T15:03:08Z"/>
                <w:sz w:val="24"/>
                <w:szCs w:val="24"/>
                <w:rPrChange w:author="Ying Chen" w:id="17" w:date="2017-08-01T15:03:08Z">
                  <w:rPr>
                    <w:sz w:val="24"/>
                    <w:szCs w:val="24"/>
                  </w:rPr>
                </w:rPrChange>
              </w:rPr>
            </w:pPr>
            <w:ins w:author="Ying Chen" w:id="16" w:date="2017-08-01T15:03:08Z">
              <w:r w:rsidDel="00000000" w:rsidR="00000000" w:rsidRPr="00000000">
                <w:rPr>
                  <w:rtl w:val="0"/>
                </w:rPr>
              </w:r>
            </w:ins>
          </w:p>
        </w:tc>
      </w:tr>
    </w:tbl>
    <w:p w:rsidR="00000000" w:rsidDel="00000000" w:rsidP="00000000" w:rsidRDefault="00000000" w:rsidRPr="00000000">
      <w:pPr>
        <w:spacing w:before="60" w:lineRule="auto"/>
        <w:contextualSpacing w:val="0"/>
        <w:rPr>
          <w:del w:author="Ying Chen" w:id="18" w:date="2017-08-01T15:07:01Z"/>
          <w:sz w:val="24"/>
          <w:szCs w:val="24"/>
        </w:rPr>
      </w:pPr>
      <w:del w:author="Ying Chen" w:id="18" w:date="2017-08-01T15:07:01Z">
        <w:r w:rsidDel="00000000" w:rsidR="00000000" w:rsidRPr="00000000">
          <w:rPr>
            <w:sz w:val="24"/>
            <w:szCs w:val="24"/>
            <w:rtl w:val="0"/>
          </w:rPr>
          <w:delText xml:space="preserve">Infection identified at admission? → yes - community acquired infection, no - hospital acquired infection</w:delText>
        </w:r>
      </w:del>
    </w:p>
    <w:p w:rsidR="00000000" w:rsidDel="00000000" w:rsidP="00000000" w:rsidRDefault="00000000" w:rsidRPr="00000000">
      <w:pPr>
        <w:spacing w:before="60" w:lineRule="auto"/>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znhq954xcoj" w:id="10"/>
      <w:bookmarkEnd w:id="10"/>
      <w:r w:rsidDel="00000000" w:rsidR="00000000" w:rsidRPr="00000000">
        <w:rPr>
          <w:b w:val="1"/>
          <w:sz w:val="24"/>
          <w:szCs w:val="24"/>
          <w:rtl w:val="0"/>
        </w:rPr>
        <w:t xml:space="preserve">4.4</w:t>
      </w:r>
      <w:r w:rsidDel="00000000" w:rsidR="00000000" w:rsidRPr="00000000">
        <w:rPr>
          <w:sz w:val="24"/>
          <w:szCs w:val="24"/>
          <w:rtl w:val="0"/>
        </w:rPr>
        <w:t xml:space="preserve">       </w:t>
      </w:r>
      <w:r w:rsidDel="00000000" w:rsidR="00000000" w:rsidRPr="00000000">
        <w:rPr>
          <w:b w:val="1"/>
          <w:sz w:val="24"/>
          <w:szCs w:val="24"/>
          <w:rtl w:val="0"/>
        </w:rPr>
        <w:t xml:space="preserve">Additional covariates, potential confounders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***Reasons for including these covariates if applicable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mkebfmpjwb6a" w:id="11"/>
      <w:bookmarkEnd w:id="11"/>
      <w:r w:rsidDel="00000000" w:rsidR="00000000" w:rsidRPr="00000000">
        <w:rPr>
          <w:b w:val="1"/>
          <w:sz w:val="24"/>
          <w:szCs w:val="24"/>
          <w:rtl w:val="0"/>
        </w:rPr>
        <w:t xml:space="preserve">4.5</w:t>
      </w:r>
      <w:r w:rsidDel="00000000" w:rsidR="00000000" w:rsidRPr="00000000">
        <w:rPr>
          <w:sz w:val="24"/>
          <w:szCs w:val="24"/>
          <w:rtl w:val="0"/>
        </w:rPr>
        <w:t xml:space="preserve">       </w:t>
      </w:r>
      <w:r w:rsidDel="00000000" w:rsidR="00000000" w:rsidRPr="00000000">
        <w:rPr>
          <w:b w:val="1"/>
          <w:sz w:val="24"/>
          <w:szCs w:val="24"/>
          <w:rtl w:val="0"/>
        </w:rPr>
        <w:t xml:space="preserve">Effect Modification</w:t>
      </w:r>
    </w:p>
    <w:p w:rsidR="00000000" w:rsidDel="00000000" w:rsidP="00000000" w:rsidRDefault="00000000" w:rsidRPr="00000000">
      <w:pPr>
        <w:contextualSpacing w:val="0"/>
        <w:rPr>
          <w:sz w:val="24"/>
          <w:szCs w:val="24"/>
        </w:rPr>
      </w:pPr>
      <w:r w:rsidDel="00000000" w:rsidR="00000000" w:rsidRPr="00000000">
        <w:rPr>
          <w:sz w:val="24"/>
          <w:szCs w:val="24"/>
          <w:vertAlign w:val="superscript"/>
        </w:rPr>
        <w:footnoteReference w:customMarkFollows="0" w:id="5"/>
      </w:r>
      <w:r w:rsidDel="00000000" w:rsidR="00000000" w:rsidRPr="00000000">
        <w:rPr>
          <w:sz w:val="24"/>
          <w:szCs w:val="24"/>
          <w:rtl w:val="0"/>
        </w:rPr>
        <w:t xml:space="preserve">***Reasons for including these covariates if applicable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r w:rsidDel="00000000" w:rsidR="00000000" w:rsidRPr="00000000">
        <w:rPr>
          <w:b w:val="1"/>
          <w:sz w:val="24"/>
          <w:szCs w:val="24"/>
          <w:vertAlign w:val="superscript"/>
        </w:rPr>
        <w:footnoteReference w:customMarkFollows="0" w:id="6"/>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8z3vm53cbsa3" w:id="12"/>
      <w:bookmarkEnd w:id="12"/>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DATA MANAGEMENT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raw data files, program files etc. and documentation files if applicable***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itmr45gdqqrk" w:id="13"/>
      <w:bookmarkEnd w:id="13"/>
      <w:r w:rsidDel="00000000" w:rsidR="00000000" w:rsidRPr="00000000">
        <w:rPr>
          <w:b w:val="1"/>
          <w:sz w:val="24"/>
          <w:szCs w:val="24"/>
          <w:rtl w:val="0"/>
        </w:rPr>
        <w:t xml:space="preserve">6</w:t>
      </w:r>
      <w:r w:rsidDel="00000000" w:rsidR="00000000" w:rsidRPr="00000000">
        <w:rPr>
          <w:sz w:val="24"/>
          <w:szCs w:val="24"/>
          <w:rtl w:val="0"/>
        </w:rPr>
        <w:t xml:space="preserve">        </w:t>
      </w:r>
      <w:r w:rsidDel="00000000" w:rsidR="00000000" w:rsidRPr="00000000">
        <w:rPr>
          <w:b w:val="1"/>
          <w:sz w:val="24"/>
          <w:szCs w:val="24"/>
          <w:rtl w:val="0"/>
        </w:rPr>
        <w:t xml:space="preserve">STATISTICAL ANALYSES</w:t>
      </w:r>
    </w:p>
    <w:p w:rsidR="00000000" w:rsidDel="00000000" w:rsidP="00000000" w:rsidRDefault="00000000" w:rsidRPr="00000000">
      <w:pPr>
        <w:spacing w:before="60" w:lineRule="auto"/>
        <w:contextualSpacing w:val="0"/>
        <w:rPr>
          <w:sz w:val="24"/>
          <w:szCs w:val="24"/>
        </w:rPr>
      </w:pPr>
      <w:r w:rsidDel="00000000" w:rsidR="00000000" w:rsidRPr="00000000">
        <w:rPr>
          <w:sz w:val="24"/>
          <w:szCs w:val="24"/>
          <w:rtl w:val="0"/>
        </w:rPr>
        <w:t xml:space="preserve">We will perform a r</w:t>
      </w:r>
      <w:r w:rsidDel="00000000" w:rsidR="00000000" w:rsidRPr="00000000">
        <w:rPr>
          <w:sz w:val="24"/>
          <w:szCs w:val="24"/>
          <w:rtl w:val="0"/>
        </w:rPr>
        <w:t xml:space="preserve">etrospective analysis of adult patients (aged 16 years and above) admitted to intensive care units in continental United States between 2014-2015, based on the Philips eICU Collaborative Research Database v1.1. </w:t>
      </w:r>
      <w:commentRangeStart w:id="16"/>
      <w:commentRangeStart w:id="17"/>
      <w:r w:rsidDel="00000000" w:rsidR="00000000" w:rsidRPr="00000000">
        <w:rPr>
          <w:sz w:val="24"/>
          <w:szCs w:val="24"/>
          <w:rtl w:val="0"/>
        </w:rPr>
        <w:t xml:space="preserve">All patients had a diagnosis of sepsis, severe sepsis or septic shock, or an ICD-9 code fo infection plus at least one code of organ dysfunction </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w:t>
      </w:r>
      <w:r w:rsidDel="00000000" w:rsidR="00000000" w:rsidRPr="00000000">
        <w:rPr>
          <w:strike w:val="1"/>
          <w:sz w:val="24"/>
          <w:szCs w:val="24"/>
          <w:rtl w:val="0"/>
        </w:rPr>
        <w:t xml:space="preserve">which required a diagnosis of infection and organ dysfunction</w:t>
      </w:r>
      <w:commentRangeEnd w:id="16"/>
      <w:r w:rsidDel="00000000" w:rsidR="00000000" w:rsidRPr="00000000">
        <w:commentReference w:id="16"/>
      </w:r>
      <w:commentRangeEnd w:id="17"/>
      <w:r w:rsidDel="00000000" w:rsidR="00000000" w:rsidRPr="00000000">
        <w:commentReference w:id="17"/>
      </w:r>
      <w:r w:rsidDel="00000000" w:rsidR="00000000" w:rsidRPr="00000000">
        <w:rPr>
          <w:strike w:val="1"/>
          <w:sz w:val="24"/>
          <w:szCs w:val="24"/>
          <w:rtl w:val="0"/>
        </w:rPr>
        <w:t xml:space="preserve">.</w:t>
      </w:r>
      <w:r w:rsidDel="00000000" w:rsidR="00000000" w:rsidRPr="00000000">
        <w:rPr>
          <w:sz w:val="24"/>
          <w:szCs w:val="24"/>
          <w:rtl w:val="0"/>
        </w:rPr>
        <w:t xml:space="preserve"> </w:t>
      </w:r>
      <w:commentRangeStart w:id="18"/>
      <w:commentRangeStart w:id="19"/>
      <w:r w:rsidDel="00000000" w:rsidR="00000000" w:rsidRPr="00000000">
        <w:rPr>
          <w:sz w:val="24"/>
          <w:szCs w:val="24"/>
          <w:rtl w:val="0"/>
        </w:rPr>
        <w:t xml:space="preserve">Repeat ICU admissions and ICU stays &lt;XXh were excluded</w:t>
      </w:r>
      <w:commentRangeEnd w:id="18"/>
      <w:r w:rsidDel="00000000" w:rsidR="00000000" w:rsidRPr="00000000">
        <w:commentReference w:id="18"/>
      </w:r>
      <w:commentRangeEnd w:id="19"/>
      <w:r w:rsidDel="00000000" w:rsidR="00000000" w:rsidRPr="00000000">
        <w:commentReference w:id="19"/>
      </w:r>
      <w:r w:rsidDel="00000000" w:rsidR="00000000" w:rsidRPr="00000000">
        <w:rPr>
          <w:sz w:val="24"/>
          <w:szCs w:val="24"/>
          <w:rtl w:val="0"/>
        </w:rPr>
        <w:t xml:space="preserve">. Hospital and ICU mortality were the primary outcomes. Multilevel multiple </w:t>
      </w:r>
      <w:commentRangeStart w:id="20"/>
      <w:commentRangeStart w:id="21"/>
      <w:r w:rsidDel="00000000" w:rsidR="00000000" w:rsidRPr="00000000">
        <w:rPr>
          <w:sz w:val="24"/>
          <w:szCs w:val="24"/>
          <w:rtl w:val="0"/>
        </w:rPr>
        <w:t xml:space="preserve">logistic regression</w:t>
      </w:r>
      <w:commentRangeEnd w:id="20"/>
      <w:r w:rsidDel="00000000" w:rsidR="00000000" w:rsidRPr="00000000">
        <w:commentReference w:id="20"/>
      </w:r>
      <w:commentRangeEnd w:id="21"/>
      <w:r w:rsidDel="00000000" w:rsidR="00000000" w:rsidRPr="00000000">
        <w:commentReference w:id="21"/>
      </w:r>
      <w:r w:rsidDel="00000000" w:rsidR="00000000" w:rsidRPr="00000000">
        <w:rPr>
          <w:sz w:val="24"/>
          <w:szCs w:val="24"/>
          <w:rtl w:val="0"/>
        </w:rPr>
        <w:t xml:space="preserve"> of positive balance in fluids, and types of fluids on the primary outcomes were done, controlling for variables found to be significant (P&lt;0.05) on univariate analysis.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ohct656g18jn" w:id="14"/>
      <w:bookmarkEnd w:id="14"/>
      <w:r w:rsidDel="00000000" w:rsidR="00000000" w:rsidRPr="00000000">
        <w:rPr>
          <w:b w:val="1"/>
          <w:sz w:val="24"/>
          <w:szCs w:val="24"/>
          <w:rtl w:val="0"/>
        </w:rPr>
        <w:t xml:space="preserve">7</w:t>
      </w:r>
      <w:r w:rsidDel="00000000" w:rsidR="00000000" w:rsidRPr="00000000">
        <w:rPr>
          <w:sz w:val="24"/>
          <w:szCs w:val="24"/>
          <w:rtl w:val="0"/>
        </w:rPr>
        <w:t xml:space="preserve">        </w:t>
      </w:r>
      <w:r w:rsidDel="00000000" w:rsidR="00000000" w:rsidRPr="00000000">
        <w:rPr>
          <w:b w:val="1"/>
          <w:sz w:val="24"/>
          <w:szCs w:val="24"/>
          <w:rtl w:val="0"/>
        </w:rPr>
        <w:t xml:space="preserve">STAFF LIST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1xnnnrprwz56" w:id="15"/>
      <w:bookmarkEnd w:id="15"/>
      <w:r w:rsidDel="00000000" w:rsidR="00000000" w:rsidRPr="00000000">
        <w:rPr>
          <w:b w:val="1"/>
          <w:sz w:val="24"/>
          <w:szCs w:val="24"/>
          <w:rtl w:val="0"/>
        </w:rPr>
        <w:t xml:space="preserve">8</w:t>
      </w:r>
      <w:r w:rsidDel="00000000" w:rsidR="00000000" w:rsidRPr="00000000">
        <w:rPr>
          <w:sz w:val="24"/>
          <w:szCs w:val="24"/>
          <w:rtl w:val="0"/>
        </w:rPr>
        <w:t xml:space="preserve">        </w:t>
      </w:r>
      <w:r w:rsidDel="00000000" w:rsidR="00000000" w:rsidRPr="00000000">
        <w:rPr>
          <w:b w:val="1"/>
          <w:sz w:val="24"/>
          <w:szCs w:val="24"/>
          <w:rtl w:val="0"/>
        </w:rPr>
        <w:t xml:space="preserve">APPENDIX 1 – Meeting Minutes</w:t>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First Meeting in Tower Block 12-01 on 11/07/2017 4-5pm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Attendees: Mornin, KC, Sandra, Zaw and Chen Ying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Summary-Several questions of major interest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What volumes of fluids are expected for sepsis patients? And what types of fluids are better for sepsis patients? (Current project)</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Mentioned that for sepsis patients, conservative recommendations are 4 Litre /24 hrs, for better patients, 2 Litre/ 24 hrs.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As to how to measure amount of fluids, we decided to use total amount of fluids used in first 24 hours admitted in icu or first 48 hours admitted in icu, which other studies have been using.</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Major outcomes include: hospital/icu mortality, LOS, intubation days. Mornin mentioned that for intubation days, mortality could be a competing risk for intubation days, three approaches can be taken </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Competing risk analysis for intubation days</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 Normalized intubation days by LOS</w:t>
      </w:r>
    </w:p>
    <w:p w:rsidR="00000000" w:rsidDel="00000000" w:rsidP="00000000" w:rsidRDefault="00000000" w:rsidRPr="00000000">
      <w:pPr>
        <w:numPr>
          <w:ilvl w:val="2"/>
          <w:numId w:val="2"/>
        </w:numPr>
        <w:ind w:left="2160" w:hanging="360"/>
        <w:contextualSpacing w:val="1"/>
        <w:rPr>
          <w:sz w:val="24"/>
          <w:szCs w:val="24"/>
        </w:rPr>
      </w:pPr>
      <w:r w:rsidDel="00000000" w:rsidR="00000000" w:rsidRPr="00000000">
        <w:rPr>
          <w:sz w:val="24"/>
          <w:szCs w:val="24"/>
          <w:rtl w:val="0"/>
        </w:rPr>
        <w:t xml:space="preserve">Study intubation days only among survivors.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How timings to antibiotics related to clinical outcomes of septic patients?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Timings to antibiotics, eicu data only have antibiotics used in eicu?? Need to check dataset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Relationship between teaching status and clinical outcomes could also be one of the project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Relationship between drug usage and clinical outcomes: dosage and duration</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Zaw mentioned in the meeting: different drugs have different weights, how to compare?? To be found in reference</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Need to come up with a list of drugs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Relationship between steroids usage with mortality</w:t>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2n4xue4wlckw" w:id="16"/>
      <w:bookmarkEnd w:id="16"/>
      <w:r w:rsidDel="00000000" w:rsidR="00000000" w:rsidRPr="00000000">
        <w:rPr>
          <w:b w:val="1"/>
          <w:sz w:val="24"/>
          <w:szCs w:val="24"/>
          <w:rtl w:val="0"/>
        </w:rPr>
        <w:t xml:space="preserve">9</w:t>
      </w:r>
      <w:r w:rsidDel="00000000" w:rsidR="00000000" w:rsidRPr="00000000">
        <w:rPr>
          <w:sz w:val="24"/>
          <w:szCs w:val="24"/>
          <w:rtl w:val="0"/>
        </w:rPr>
        <w:t xml:space="preserve">        </w:t>
      </w:r>
      <w:r w:rsidDel="00000000" w:rsidR="00000000" w:rsidRPr="00000000">
        <w:rPr>
          <w:b w:val="1"/>
          <w:sz w:val="24"/>
          <w:szCs w:val="24"/>
          <w:rtl w:val="0"/>
        </w:rPr>
        <w:t xml:space="preserve">APPENDIX 2 – Results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sectPr>
      <w:headerReference r:id="rId7" w:type="first"/>
      <w:footerReference r:id="rId8" w:type="default"/>
      <w:footerReference r:id="rId9"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ndra Tan" w:id="10" w:date="2017-07-24T21:53: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Survivng Sepsis Guidelines which recommends for 30ml/kg crystalloids fluid boluses in the first 3 hours</w:t>
      </w:r>
    </w:p>
  </w:comment>
  <w:comment w:author="Sandra Tan" w:id="11" w:date="2017-07-24T21:59: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Indian Journal of CCM article is ok reference.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additional time points based on  the following studies: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Higher Fluid Balance Increases the Risk of Death From Sepsis: Results From a Large International Audit   Sakr Et Al  CCM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Resuscitation With Balanced Fluids Is Associated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Improved Survival in Pediatric Severe Sepsis  Emrath et al CCM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Fluid resuscitation in septic shock: A positive fluid balance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elevated central venous pressure are associated with increased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mortality Boyd et 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Sadaka et Al (ICM 2014) looked at 24h fluid balance alone.</w:t>
      </w:r>
    </w:p>
  </w:comment>
  <w:comment w:author="Zaw Myo Tun" w:id="6" w:date="2017-07-18T21:38: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https://www.ncbi.nlm.nih.gov/pmc/articles/PMC4711202/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definitions in this article and its references seem useful.</w:t>
      </w:r>
    </w:p>
  </w:comment>
  <w:comment w:author="Zaw Myo Tun" w:id="20" w:date="2017-07-18T22:10: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Chen Ying: For binary outcome, since we have the data on time of onset of sepsis/septic shock and death/discharge, can we use an analytical method for time to event data instead of logistic regression? By using LR, we are treating the data like a cross-sectional study design so we lose information on the follow-up?</w:t>
      </w:r>
    </w:p>
  </w:comment>
  <w:comment w:author="Ying Chen" w:id="21" w:date="2017-07-26T21:08: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whether we have timing from infusion to  mortality, I feel that this might be very tricky. Some of the references have used hazard ratios to measure mortality rate, and they specified very clearly 28-day mortality or 90-day mortality, I'm not sure should we follow the same idea?</w:t>
      </w:r>
    </w:p>
  </w:comment>
  <w:comment w:author="Zaw Myo Tun" w:id="18" w:date="2017-07-18T22:07: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 don't think it's necessary if the repeated admission is a separate episode of sepsis.</w:t>
      </w:r>
    </w:p>
  </w:comment>
  <w:comment w:author="Sandra Tan" w:id="19" w:date="2017-07-24T21:51: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stated above, can discuss.</w:t>
      </w:r>
    </w:p>
  </w:comment>
  <w:comment w:author="Zaw Myo Tun" w:id="4" w:date="2017-07-18T22:02: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Sandra: This includes both severe and non-severe sepsis patients. Is a positive fluid balance important for non-severe sepsis patients? Or are we only interested in septic shock/severe sepsis patients?</w:t>
      </w:r>
    </w:p>
  </w:comment>
  <w:comment w:author="Sandra Tan" w:id="5" w:date="2017-07-24T20:54: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use the definition of severe sepsis / septic shock.  Based on the new Sepsis-3 Definition it would be just sepsis or septic shock.</w:t>
      </w:r>
    </w:p>
  </w:comment>
  <w:comment w:author="Zaw Myo Tun" w:id="8" w:date="2017-07-19T00:02: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account for involuntary fluid loss also?</w:t>
      </w:r>
    </w:p>
  </w:comment>
  <w:comment w:author="Sandra Tan" w:id="9" w:date="2017-07-24T21:31: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define as involuntary fluid loss?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Insensible fluid losses  (such as sweat) would be ideal to measure, I believe this is not accounted for in the database. And it would be too multifactorial to determine e.g. a higher temperature = higher amount of insensible loss - but how much?     Think we should just stick to the recorded values :)</w:t>
      </w:r>
    </w:p>
  </w:comment>
  <w:comment w:author="Zaw Myo Tun" w:id="16" w:date="2017-07-19T00:13: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reference for this if we go with this definition of sepsis.</w:t>
      </w:r>
    </w:p>
  </w:comment>
  <w:comment w:author="Sandra Tan" w:id="17" w:date="2017-07-24T21:48: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Epidemiology of severe sepsis in the United States: Analysis of incidence, outcome, and associated costs of care   Angus et al 2001   (also used in the Pediatric Severe Sepsis paper as stated above).</w:t>
      </w:r>
    </w:p>
  </w:comment>
  <w:comment w:author="Sandra Tan" w:id="12" w:date="2017-07-24T22:10: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Ragunathan et al's CCM 2014 paper (Association Between the Choice of IV Crystalloid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In-Hospital Mortality Among Critically Ill Adults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Sepsis)  they analysed the proportion of fluids used as well  (see the Supp table in the Drive folder).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estimated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dose- response relationship between receipt of increasing proportions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balanced fluids and in-hospital mortality.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in Emrath et al's  CCM 2017 paper (Resuscitation With Balanced Fluids Is Associated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Improved Survival in Pediatric Severe Sepsis) they looked at exclusively balanced or unbalanced fluids.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looking at proportion is interesting, if it is feasible..</w:t>
      </w:r>
    </w:p>
  </w:comment>
  <w:comment w:author="Zaw Myo Tun" w:id="0" w:date="2017-07-18T18:13: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we should spell out exactly what clinical outcomes we are going to look at in this section?</w:t>
      </w:r>
    </w:p>
  </w:comment>
  <w:comment w:author="Sandra Tan" w:id="1" w:date="2017-07-24T20:55: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primary outcomes would be enough for the objectives</w:t>
      </w:r>
    </w:p>
  </w:comment>
  <w:comment w:author="Ying Chen" w:id="7" w:date="2017-07-26T20:50: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be more specific to identify organ dysfunction inherent from severe sepsis, the reference only mentioned acute renal failure?</w:t>
      </w:r>
    </w:p>
  </w:comment>
  <w:comment w:author="Ying Chen" w:id="13" w:date="2017-07-12T14:52: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Sandra, could you help to fill in the names of fluids used in ICU in the first column?</w:t>
      </w:r>
    </w:p>
  </w:comment>
  <w:comment w:author="Sandra Tan" w:id="14" w:date="2017-07-24T22:12: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have a feeling this is going to differ greatly locally and in the US. I've listed those I've found in the various studies - when the data is extracted I think it needs further refinement.</w:t>
      </w:r>
    </w:p>
  </w:comment>
  <w:comment w:author="Ying Chen" w:id="15" w:date="2017-07-26T21:11: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spend some time on this, I think this is quite a major issue and we should figure it out before we distribute the tasks</w:t>
      </w:r>
    </w:p>
  </w:comment>
  <w:comment w:author="Sandra Tan" w:id="2" w:date="2017-07-24T22:52: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the data, rate of administration is also good to study.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protocol for the Balanced Solution versus Saline in Intensive Care Study (BaSICS): a factorial randomised trial.  (Zampieri)</w:t>
      </w:r>
    </w:p>
  </w:comment>
  <w:comment w:author="Ying Chen" w:id="3" w:date="2017-07-26T20:41: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have the rate of administration data, but we will need to be careful about  defining the rate of administration as the study reference that you have given is based on a clinical trial which has used clear definition for fast and slow rate, the question for us remains should we categorize our data as well or should we just study the rate as continuous?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Acknowledgement: This analysis plan was adapted from the course material at the Department of Medical Epidemiology and Biostatistics, Karolinksa Institutet, called “Good Data Management Practice in Epidemiological Research” where Dr Tan Chuen Seng (email: ephtcs@nus.edu.sg) obtained his PhD degree.</w:t>
    </w:r>
  </w: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tl w:val="0"/>
        </w:rPr>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"Fluid resuscitation in septic shock: A positive fluid balanc... : Critical ...." </w:t>
      </w:r>
      <w:hyperlink r:id="rId1">
        <w:r w:rsidDel="00000000" w:rsidR="00000000" w:rsidRPr="00000000">
          <w:rPr>
            <w:color w:val="1155cc"/>
            <w:sz w:val="20"/>
            <w:szCs w:val="20"/>
            <w:u w:val="single"/>
            <w:rtl w:val="0"/>
          </w:rPr>
          <w:t xml:space="preserve">http://journals.lww.com/ccmjournal/Abstract/2011/02000/Fluid_resuscitation_in_septic_shock__A_positive.3</w:t>
        </w:r>
      </w:hyperlink>
      <w:r w:rsidDel="00000000" w:rsidR="00000000" w:rsidRPr="00000000">
        <w:rPr>
          <w:sz w:val="20"/>
          <w:szCs w:val="20"/>
          <w:rtl w:val="0"/>
        </w:rPr>
        <w:t xml:space="preserve">. Accessed 26 Jul. 2017.</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"Higher Fluid Balance Increases the Risk of Death From Sepsis ...." </w:t>
      </w:r>
      <w:hyperlink r:id="rId2">
        <w:r w:rsidDel="00000000" w:rsidR="00000000" w:rsidRPr="00000000">
          <w:rPr>
            <w:color w:val="1155cc"/>
            <w:sz w:val="20"/>
            <w:szCs w:val="20"/>
            <w:u w:val="single"/>
            <w:rtl w:val="0"/>
          </w:rPr>
          <w:t xml:space="preserve">https://www.ncbi.nlm.nih.gov/labs/articles/27922878/</w:t>
        </w:r>
      </w:hyperlink>
      <w:r w:rsidDel="00000000" w:rsidR="00000000" w:rsidRPr="00000000">
        <w:rPr>
          <w:sz w:val="20"/>
          <w:szCs w:val="20"/>
          <w:rtl w:val="0"/>
        </w:rPr>
        <w:t xml:space="preserve">. Accessed 26 Jul. 2017.</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"Study protocol for the Balanced Solution versus Saline in Intensive ...." </w:t>
      </w:r>
      <w:hyperlink r:id="rId3">
        <w:r w:rsidDel="00000000" w:rsidR="00000000" w:rsidRPr="00000000">
          <w:rPr>
            <w:color w:val="1155cc"/>
            <w:sz w:val="20"/>
            <w:szCs w:val="20"/>
            <w:u w:val="single"/>
            <w:rtl w:val="0"/>
          </w:rPr>
          <w:t xml:space="preserve">https://www.ncbi.nlm.nih.gov/pubmed/28651514</w:t>
        </w:r>
      </w:hyperlink>
      <w:r w:rsidDel="00000000" w:rsidR="00000000" w:rsidRPr="00000000">
        <w:rPr>
          <w:sz w:val="20"/>
          <w:szCs w:val="20"/>
          <w:rtl w:val="0"/>
        </w:rPr>
        <w:t xml:space="preserve">. Accessed 26 Jul. 2017.</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rtl w:val="0"/>
        </w:rPr>
        <w:t xml:space="preserve">(n.d.). Sepsis Coding Decision Tree in ICD-9 and ICD-10 - DecisionHealth. Retrieved July 26, 2017, from </w:t>
      </w:r>
      <w:hyperlink r:id="rId4">
        <w:r w:rsidDel="00000000" w:rsidR="00000000" w:rsidRPr="00000000">
          <w:rPr>
            <w:color w:val="1155cc"/>
            <w:sz w:val="24"/>
            <w:szCs w:val="24"/>
            <w:u w:val="single"/>
            <w:rtl w:val="0"/>
          </w:rPr>
          <w:t xml:space="preserve">http://decisionhealth.com/ICD-10/Homehealth/pdf/PVT-0715-Tool.pdf</w:t>
        </w:r>
      </w:hyperlink>
      <w:r w:rsidDel="00000000" w:rsidR="00000000" w:rsidRPr="00000000">
        <w:rPr>
          <w:rtl w:val="0"/>
        </w:rPr>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(n.d.). Impact of positive fluid balance on mortality and length of stay in septic .... Retrieved July 26, 2017, from </w:t>
      </w:r>
      <w:hyperlink r:id="rId5">
        <w:r w:rsidDel="00000000" w:rsidR="00000000" w:rsidRPr="00000000">
          <w:rPr>
            <w:color w:val="1155cc"/>
            <w:sz w:val="20"/>
            <w:szCs w:val="20"/>
            <w:u w:val="single"/>
            <w:rtl w:val="0"/>
          </w:rPr>
          <w:t xml:space="preserve">https://www.ncbi.nlm.nih.gov/pubmed/26813080</w:t>
        </w:r>
      </w:hyperlink>
      <w:r w:rsidDel="00000000" w:rsidR="00000000" w:rsidRPr="00000000">
        <w:rPr>
          <w:rtl w:val="0"/>
        </w:rPr>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(n.d.). Epidemiology of severe sepsis in the United States: analysis of - NCBI. Retrieved July 26, 2017, from </w:t>
      </w:r>
      <w:hyperlink r:id="rId6">
        <w:r w:rsidDel="00000000" w:rsidR="00000000" w:rsidRPr="00000000">
          <w:rPr>
            <w:color w:val="1155cc"/>
            <w:sz w:val="20"/>
            <w:szCs w:val="20"/>
            <w:u w:val="single"/>
            <w:rtl w:val="0"/>
          </w:rPr>
          <w:t xml:space="preserve">https://www.ncbi.nlm.nih.gov/pubmed/11445675</w:t>
        </w:r>
      </w:hyperlink>
      <w:r w:rsidDel="00000000" w:rsidR="00000000" w:rsidRPr="00000000">
        <w:rPr>
          <w:rtl w:val="0"/>
        </w:rPr>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(2017, April 21). Resuscitation With Balanced Fluids Is Associated With Improved .... Retrieved July 26, 2017, from </w:t>
      </w:r>
      <w:hyperlink r:id="rId7">
        <w:r w:rsidDel="00000000" w:rsidR="00000000" w:rsidRPr="00000000">
          <w:rPr>
            <w:color w:val="1155cc"/>
            <w:sz w:val="20"/>
            <w:szCs w:val="20"/>
            <w:u w:val="single"/>
            <w:rtl w:val="0"/>
          </w:rPr>
          <w:t xml:space="preserve">https://www.ncbi.nlm.nih.gov/pubmed/28437373</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journals.lww.com/ccmjournal/Abstract/2011/02000/Fluid_resuscitation_in_septic_shock__A_positive.3" TargetMode="External"/><Relationship Id="rId2" Type="http://schemas.openxmlformats.org/officeDocument/2006/relationships/hyperlink" Target="https://www.ncbi.nlm.nih.gov/labs/articles/27922878/" TargetMode="External"/><Relationship Id="rId3" Type="http://schemas.openxmlformats.org/officeDocument/2006/relationships/hyperlink" Target="https://www.ncbi.nlm.nih.gov/pubmed/28651514" TargetMode="External"/><Relationship Id="rId4" Type="http://schemas.openxmlformats.org/officeDocument/2006/relationships/hyperlink" Target="http://decisionhealth.com/ICD-10/Homehealth/pdf/PVT-0715-Tool.pdf" TargetMode="External"/><Relationship Id="rId5" Type="http://schemas.openxmlformats.org/officeDocument/2006/relationships/hyperlink" Target="https://www.ncbi.nlm.nih.gov/pubmed/26813080" TargetMode="External"/><Relationship Id="rId6" Type="http://schemas.openxmlformats.org/officeDocument/2006/relationships/hyperlink" Target="https://www.ncbi.nlm.nih.gov/pubmed/11445675" TargetMode="External"/><Relationship Id="rId7" Type="http://schemas.openxmlformats.org/officeDocument/2006/relationships/hyperlink" Target="https://www.ncbi.nlm.nih.gov/pubmed/28437373" TargetMode="External"/></Relationships>
</file>